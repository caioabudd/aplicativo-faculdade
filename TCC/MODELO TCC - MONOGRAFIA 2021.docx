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0841" w14:textId="75FD141D" w:rsidR="00BD5F67" w:rsidRPr="00C4493D" w:rsidRDefault="00902EEB" w:rsidP="00093050">
      <w:pPr>
        <w:ind w:firstLine="0"/>
        <w:jc w:val="center"/>
        <w:rPr>
          <w:b/>
        </w:rPr>
      </w:pPr>
      <w:r>
        <w:rPr>
          <w:b/>
          <w:noProof/>
        </w:rPr>
        <w:drawing>
          <wp:anchor distT="0" distB="0" distL="114300" distR="114300" simplePos="0" relativeHeight="251656192" behindDoc="0" locked="0" layoutInCell="1" allowOverlap="1" wp14:anchorId="08F997A5" wp14:editId="2C57E51D">
            <wp:simplePos x="0" y="0"/>
            <wp:positionH relativeFrom="page">
              <wp:align>center</wp:align>
            </wp:positionH>
            <wp:positionV relativeFrom="paragraph">
              <wp:posOffset>0</wp:posOffset>
            </wp:positionV>
            <wp:extent cx="1600200" cy="897255"/>
            <wp:effectExtent l="0" t="0" r="0" b="0"/>
            <wp:wrapTopAndBottom/>
            <wp:docPr id="1" name="Imagem 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ogo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600200" cy="897255"/>
                    </a:xfrm>
                    <a:prstGeom prst="rect">
                      <a:avLst/>
                    </a:prstGeom>
                  </pic:spPr>
                </pic:pic>
              </a:graphicData>
            </a:graphic>
            <wp14:sizeRelH relativeFrom="margin">
              <wp14:pctWidth>0</wp14:pctWidth>
            </wp14:sizeRelH>
            <wp14:sizeRelV relativeFrom="margin">
              <wp14:pctHeight>0</wp14:pctHeight>
            </wp14:sizeRelV>
          </wp:anchor>
        </w:drawing>
      </w:r>
      <w:r w:rsidR="00AF5FFB" w:rsidRPr="00C4493D">
        <w:rPr>
          <w:b/>
        </w:rPr>
        <w:t>CENTRO UNIVERSITÁRIO DO DISTRITO FEDERAL – UDF</w:t>
      </w:r>
    </w:p>
    <w:p w14:paraId="120B600F" w14:textId="539C89A1" w:rsidR="00BD5F67" w:rsidRPr="00C4493D" w:rsidRDefault="00AF5FFB" w:rsidP="00093050">
      <w:pPr>
        <w:ind w:firstLine="0"/>
        <w:jc w:val="center"/>
        <w:rPr>
          <w:b/>
        </w:rPr>
      </w:pPr>
      <w:r w:rsidRPr="00C4493D">
        <w:rPr>
          <w:b/>
        </w:rPr>
        <w:t xml:space="preserve">COORDENAÇÃO DO CURSO DE </w:t>
      </w:r>
      <w:r w:rsidR="00902EEB">
        <w:rPr>
          <w:b/>
        </w:rPr>
        <w:t>SISTEMAS DE INFORMAÇÃO</w:t>
      </w:r>
    </w:p>
    <w:p w14:paraId="5970ED00" w14:textId="77777777" w:rsidR="00BD5F67" w:rsidRPr="00C4493D" w:rsidRDefault="00BD5F67" w:rsidP="00BD5F67">
      <w:pPr>
        <w:spacing w:line="240" w:lineRule="auto"/>
        <w:ind w:firstLine="0"/>
        <w:jc w:val="center"/>
        <w:rPr>
          <w:b/>
        </w:rPr>
      </w:pPr>
    </w:p>
    <w:p w14:paraId="5C40F2C3" w14:textId="77777777" w:rsidR="00BD5F67" w:rsidRPr="00C4493D" w:rsidRDefault="00BD5F67" w:rsidP="00BD5F67">
      <w:pPr>
        <w:spacing w:line="240" w:lineRule="auto"/>
        <w:ind w:firstLine="0"/>
        <w:jc w:val="center"/>
        <w:rPr>
          <w:b/>
        </w:rPr>
      </w:pPr>
    </w:p>
    <w:p w14:paraId="42AE13E8" w14:textId="77777777" w:rsidR="00BD5F67" w:rsidRPr="00C4493D" w:rsidRDefault="00BD5F67" w:rsidP="00BD5F67">
      <w:pPr>
        <w:spacing w:line="240" w:lineRule="auto"/>
        <w:ind w:firstLine="0"/>
        <w:jc w:val="center"/>
        <w:rPr>
          <w:b/>
        </w:rPr>
      </w:pPr>
    </w:p>
    <w:p w14:paraId="2B3E88CB" w14:textId="77777777" w:rsidR="00BD5F67" w:rsidRPr="00C4493D" w:rsidRDefault="00BD5F67" w:rsidP="00BD5F67">
      <w:pPr>
        <w:spacing w:line="240" w:lineRule="auto"/>
        <w:ind w:firstLine="0"/>
        <w:jc w:val="center"/>
        <w:rPr>
          <w:b/>
        </w:rPr>
      </w:pPr>
    </w:p>
    <w:p w14:paraId="1912A199" w14:textId="77777777" w:rsidR="00BD5F67" w:rsidRPr="00C4493D" w:rsidRDefault="00BD5F67" w:rsidP="00BD5F67">
      <w:pPr>
        <w:spacing w:line="240" w:lineRule="auto"/>
        <w:ind w:firstLine="0"/>
        <w:jc w:val="center"/>
        <w:rPr>
          <w:b/>
        </w:rPr>
      </w:pPr>
    </w:p>
    <w:p w14:paraId="7ACE39DA" w14:textId="649C5512" w:rsidR="00BD5F67" w:rsidRPr="00C4493D" w:rsidRDefault="000774FD" w:rsidP="00BD5F67">
      <w:pPr>
        <w:spacing w:line="240" w:lineRule="auto"/>
        <w:ind w:firstLine="0"/>
        <w:jc w:val="center"/>
        <w:rPr>
          <w:b/>
        </w:rPr>
      </w:pPr>
      <w:r w:rsidRPr="00C4493D">
        <w:rPr>
          <w:b/>
        </w:rPr>
        <w:t>AUTOR</w:t>
      </w:r>
      <w:r w:rsidR="00902EEB">
        <w:rPr>
          <w:b/>
        </w:rPr>
        <w:t>ES</w:t>
      </w:r>
    </w:p>
    <w:p w14:paraId="548E6724" w14:textId="77777777" w:rsidR="00BD5F67" w:rsidRPr="00C4493D" w:rsidRDefault="00BD5F67" w:rsidP="00BD5F67">
      <w:pPr>
        <w:spacing w:line="240" w:lineRule="auto"/>
        <w:ind w:firstLine="0"/>
        <w:jc w:val="center"/>
        <w:rPr>
          <w:b/>
        </w:rPr>
      </w:pPr>
    </w:p>
    <w:p w14:paraId="7617AF29" w14:textId="77777777" w:rsidR="00BD5F67" w:rsidRPr="00C4493D" w:rsidRDefault="00BD5F67" w:rsidP="00BD5F67">
      <w:pPr>
        <w:spacing w:line="240" w:lineRule="auto"/>
        <w:ind w:firstLine="0"/>
        <w:jc w:val="center"/>
        <w:rPr>
          <w:b/>
        </w:rPr>
      </w:pPr>
    </w:p>
    <w:p w14:paraId="05A7A4FE" w14:textId="77777777" w:rsidR="00BD5F67" w:rsidRPr="00C4493D" w:rsidRDefault="00BD5F67" w:rsidP="00BD5F67">
      <w:pPr>
        <w:spacing w:line="240" w:lineRule="auto"/>
        <w:ind w:firstLine="0"/>
        <w:jc w:val="center"/>
        <w:rPr>
          <w:b/>
        </w:rPr>
      </w:pPr>
    </w:p>
    <w:p w14:paraId="0B7169BC" w14:textId="77777777" w:rsidR="00BD5F67" w:rsidRPr="00C4493D" w:rsidRDefault="00BD5F67" w:rsidP="00BD5F67">
      <w:pPr>
        <w:spacing w:line="240" w:lineRule="auto"/>
        <w:ind w:firstLine="0"/>
        <w:jc w:val="center"/>
        <w:rPr>
          <w:b/>
        </w:rPr>
      </w:pPr>
    </w:p>
    <w:p w14:paraId="18F21363" w14:textId="77777777" w:rsidR="00BD5F67" w:rsidRPr="00C4493D" w:rsidRDefault="00BD5F67" w:rsidP="00BD5F67">
      <w:pPr>
        <w:spacing w:line="240" w:lineRule="auto"/>
        <w:ind w:firstLine="0"/>
        <w:jc w:val="center"/>
        <w:rPr>
          <w:b/>
        </w:rPr>
      </w:pPr>
    </w:p>
    <w:p w14:paraId="19DE7863" w14:textId="77777777" w:rsidR="00BD5F67" w:rsidRPr="00C4493D" w:rsidRDefault="00BD5F67" w:rsidP="00BD5F67">
      <w:pPr>
        <w:spacing w:line="240" w:lineRule="auto"/>
        <w:ind w:firstLine="0"/>
        <w:jc w:val="center"/>
        <w:rPr>
          <w:b/>
        </w:rPr>
      </w:pPr>
    </w:p>
    <w:p w14:paraId="06BD2305" w14:textId="77777777" w:rsidR="00BD5F67" w:rsidRDefault="00BD5F67" w:rsidP="00BD5F67">
      <w:pPr>
        <w:spacing w:line="240" w:lineRule="auto"/>
        <w:ind w:firstLine="0"/>
        <w:jc w:val="center"/>
        <w:rPr>
          <w:b/>
        </w:rPr>
      </w:pPr>
    </w:p>
    <w:p w14:paraId="20F51B02" w14:textId="77777777" w:rsidR="00AF5FFB" w:rsidRDefault="00AF5FFB" w:rsidP="00BD5F67">
      <w:pPr>
        <w:spacing w:line="240" w:lineRule="auto"/>
        <w:ind w:firstLine="0"/>
        <w:jc w:val="center"/>
        <w:rPr>
          <w:b/>
        </w:rPr>
      </w:pPr>
    </w:p>
    <w:p w14:paraId="7619EB4C" w14:textId="77777777" w:rsidR="00AF5FFB" w:rsidRDefault="00AF5FFB" w:rsidP="00BD5F67">
      <w:pPr>
        <w:spacing w:line="240" w:lineRule="auto"/>
        <w:ind w:firstLine="0"/>
        <w:jc w:val="center"/>
        <w:rPr>
          <w:b/>
        </w:rPr>
      </w:pPr>
    </w:p>
    <w:p w14:paraId="5B64BF10" w14:textId="77777777" w:rsidR="00AF5FFB" w:rsidRPr="00C4493D" w:rsidRDefault="00AF5FFB" w:rsidP="00BD5F67">
      <w:pPr>
        <w:spacing w:line="240" w:lineRule="auto"/>
        <w:ind w:firstLine="0"/>
        <w:jc w:val="center"/>
        <w:rPr>
          <w:b/>
        </w:rPr>
      </w:pPr>
    </w:p>
    <w:p w14:paraId="4302BDC7" w14:textId="77777777" w:rsidR="00445600" w:rsidRPr="00C4493D" w:rsidRDefault="00445600" w:rsidP="00BD5F67">
      <w:pPr>
        <w:spacing w:line="240" w:lineRule="auto"/>
        <w:ind w:firstLine="0"/>
        <w:jc w:val="center"/>
        <w:rPr>
          <w:b/>
        </w:rPr>
      </w:pPr>
    </w:p>
    <w:p w14:paraId="5B374386" w14:textId="77777777" w:rsidR="00445600" w:rsidRPr="00C4493D" w:rsidRDefault="00445600" w:rsidP="00BD5F67">
      <w:pPr>
        <w:spacing w:line="240" w:lineRule="auto"/>
        <w:ind w:firstLine="0"/>
        <w:jc w:val="center"/>
        <w:rPr>
          <w:b/>
        </w:rPr>
      </w:pPr>
    </w:p>
    <w:p w14:paraId="7226496A" w14:textId="77777777" w:rsidR="00BD5F67" w:rsidRPr="00C4493D" w:rsidRDefault="00BD5F67" w:rsidP="00BD5F67">
      <w:pPr>
        <w:spacing w:line="240" w:lineRule="auto"/>
        <w:ind w:firstLine="0"/>
        <w:jc w:val="center"/>
        <w:rPr>
          <w:b/>
        </w:rPr>
      </w:pPr>
    </w:p>
    <w:p w14:paraId="41DB4A43" w14:textId="77777777" w:rsidR="00BD5F67" w:rsidRPr="00C4493D" w:rsidRDefault="00BD5F67" w:rsidP="00BD5F67">
      <w:pPr>
        <w:spacing w:line="240" w:lineRule="auto"/>
        <w:ind w:firstLine="0"/>
        <w:jc w:val="center"/>
        <w:rPr>
          <w:b/>
        </w:rPr>
      </w:pPr>
    </w:p>
    <w:p w14:paraId="14BCD5C4" w14:textId="77777777" w:rsidR="00BD5F67" w:rsidRPr="00AF5FFB" w:rsidRDefault="00AF5FFB" w:rsidP="00AF5FFB">
      <w:pPr>
        <w:ind w:firstLine="0"/>
        <w:jc w:val="center"/>
        <w:rPr>
          <w:b/>
        </w:rPr>
      </w:pPr>
      <w:r w:rsidRPr="00AF5FFB">
        <w:rPr>
          <w:b/>
        </w:rPr>
        <w:t>TÍTULO</w:t>
      </w:r>
      <w:r>
        <w:rPr>
          <w:b/>
        </w:rPr>
        <w:t xml:space="preserve"> E</w:t>
      </w:r>
      <w:r w:rsidR="00CE5634">
        <w:rPr>
          <w:b/>
        </w:rPr>
        <w:t xml:space="preserve"> </w:t>
      </w:r>
      <w:r w:rsidRPr="00AF5FFB">
        <w:rPr>
          <w:b/>
        </w:rPr>
        <w:t>SUBTÍTULO (SE HOUVER)</w:t>
      </w:r>
    </w:p>
    <w:p w14:paraId="2B61897C" w14:textId="77777777" w:rsidR="00BD5F67" w:rsidRPr="00C4493D" w:rsidRDefault="00BD5F67" w:rsidP="00BD5F67">
      <w:pPr>
        <w:spacing w:line="240" w:lineRule="auto"/>
        <w:ind w:firstLine="0"/>
        <w:jc w:val="center"/>
        <w:rPr>
          <w:b/>
        </w:rPr>
      </w:pPr>
    </w:p>
    <w:p w14:paraId="57E4263F" w14:textId="77777777" w:rsidR="00BD5F67" w:rsidRPr="00C4493D" w:rsidRDefault="00BD5F67" w:rsidP="00BD5F67">
      <w:pPr>
        <w:spacing w:line="240" w:lineRule="auto"/>
        <w:ind w:firstLine="0"/>
        <w:jc w:val="center"/>
        <w:rPr>
          <w:b/>
        </w:rPr>
      </w:pPr>
    </w:p>
    <w:p w14:paraId="669C34AC" w14:textId="77777777" w:rsidR="00BD5F67" w:rsidRPr="00C4493D" w:rsidRDefault="00BD5F67" w:rsidP="00BD5F67">
      <w:pPr>
        <w:spacing w:line="240" w:lineRule="auto"/>
        <w:ind w:firstLine="0"/>
        <w:jc w:val="center"/>
        <w:rPr>
          <w:b/>
        </w:rPr>
      </w:pPr>
    </w:p>
    <w:p w14:paraId="119D9902" w14:textId="77777777" w:rsidR="00BD5F67" w:rsidRPr="00C4493D" w:rsidRDefault="00BD5F67" w:rsidP="00BD5F67">
      <w:pPr>
        <w:spacing w:line="240" w:lineRule="auto"/>
        <w:ind w:firstLine="0"/>
        <w:jc w:val="center"/>
        <w:rPr>
          <w:b/>
        </w:rPr>
      </w:pPr>
    </w:p>
    <w:p w14:paraId="66039221" w14:textId="77777777" w:rsidR="00BD5F67" w:rsidRPr="00C4493D" w:rsidRDefault="00BD5F67" w:rsidP="00BD5F67">
      <w:pPr>
        <w:spacing w:line="240" w:lineRule="auto"/>
        <w:ind w:firstLine="0"/>
        <w:jc w:val="center"/>
        <w:rPr>
          <w:b/>
        </w:rPr>
      </w:pPr>
    </w:p>
    <w:p w14:paraId="3209E2DE" w14:textId="77777777" w:rsidR="00BD5F67" w:rsidRPr="00C4493D" w:rsidRDefault="00BD5F67" w:rsidP="00BD5F67">
      <w:pPr>
        <w:spacing w:line="240" w:lineRule="auto"/>
        <w:ind w:firstLine="0"/>
        <w:jc w:val="center"/>
        <w:rPr>
          <w:b/>
        </w:rPr>
      </w:pPr>
    </w:p>
    <w:p w14:paraId="4051212F" w14:textId="77777777" w:rsidR="00BD5F67" w:rsidRPr="00C4493D" w:rsidRDefault="00BD5F67" w:rsidP="00BD5F67">
      <w:pPr>
        <w:spacing w:line="240" w:lineRule="auto"/>
        <w:ind w:firstLine="0"/>
        <w:jc w:val="center"/>
        <w:rPr>
          <w:b/>
        </w:rPr>
      </w:pPr>
    </w:p>
    <w:p w14:paraId="0372ED4E" w14:textId="77777777" w:rsidR="00BD5F67" w:rsidRPr="00C4493D" w:rsidRDefault="00BD5F67" w:rsidP="00BD5F67">
      <w:pPr>
        <w:spacing w:line="240" w:lineRule="auto"/>
        <w:ind w:firstLine="0"/>
        <w:jc w:val="center"/>
        <w:rPr>
          <w:b/>
        </w:rPr>
      </w:pPr>
    </w:p>
    <w:p w14:paraId="6B068C05" w14:textId="77777777" w:rsidR="00BD5F67" w:rsidRPr="00C4493D" w:rsidRDefault="00BD5F67" w:rsidP="00BD5F67">
      <w:pPr>
        <w:spacing w:line="240" w:lineRule="auto"/>
        <w:ind w:firstLine="0"/>
        <w:jc w:val="center"/>
        <w:rPr>
          <w:b/>
        </w:rPr>
      </w:pPr>
    </w:p>
    <w:p w14:paraId="75368EFA" w14:textId="77777777" w:rsidR="00BD5F67" w:rsidRPr="00C4493D" w:rsidRDefault="00BD5F67" w:rsidP="00BD5F67">
      <w:pPr>
        <w:spacing w:line="240" w:lineRule="auto"/>
        <w:ind w:firstLine="0"/>
        <w:jc w:val="center"/>
        <w:rPr>
          <w:b/>
        </w:rPr>
      </w:pPr>
    </w:p>
    <w:p w14:paraId="49181411" w14:textId="77777777" w:rsidR="00BD5F67" w:rsidRPr="00C4493D" w:rsidRDefault="00BD5F67" w:rsidP="00BD5F67">
      <w:pPr>
        <w:spacing w:line="240" w:lineRule="auto"/>
        <w:ind w:firstLine="0"/>
        <w:jc w:val="center"/>
        <w:rPr>
          <w:b/>
        </w:rPr>
      </w:pPr>
    </w:p>
    <w:p w14:paraId="3BC6A4C5" w14:textId="77777777" w:rsidR="00BD5F67" w:rsidRPr="00C4493D" w:rsidRDefault="00BD5F67" w:rsidP="00BD5F67">
      <w:pPr>
        <w:spacing w:line="240" w:lineRule="auto"/>
        <w:ind w:firstLine="0"/>
        <w:jc w:val="center"/>
        <w:rPr>
          <w:b/>
        </w:rPr>
      </w:pPr>
    </w:p>
    <w:p w14:paraId="4EABF62D" w14:textId="77777777" w:rsidR="00BD5F67" w:rsidRPr="00C4493D" w:rsidRDefault="00BD5F67" w:rsidP="00BD5F67">
      <w:pPr>
        <w:spacing w:line="240" w:lineRule="auto"/>
        <w:ind w:firstLine="0"/>
        <w:jc w:val="center"/>
        <w:rPr>
          <w:b/>
        </w:rPr>
      </w:pPr>
    </w:p>
    <w:p w14:paraId="361009AB" w14:textId="77777777" w:rsidR="00BD5F67" w:rsidRPr="00C4493D" w:rsidRDefault="00BD5F67" w:rsidP="00BD5F67">
      <w:pPr>
        <w:spacing w:line="240" w:lineRule="auto"/>
        <w:ind w:firstLine="0"/>
        <w:jc w:val="center"/>
        <w:rPr>
          <w:b/>
        </w:rPr>
      </w:pPr>
    </w:p>
    <w:p w14:paraId="204FBF7D" w14:textId="77777777" w:rsidR="00BD5F67" w:rsidRPr="00C4493D" w:rsidRDefault="00BD5F67" w:rsidP="00BD5F67">
      <w:pPr>
        <w:spacing w:line="240" w:lineRule="auto"/>
        <w:ind w:firstLine="0"/>
        <w:jc w:val="center"/>
        <w:rPr>
          <w:b/>
        </w:rPr>
      </w:pPr>
    </w:p>
    <w:p w14:paraId="0AD67C0D" w14:textId="77777777" w:rsidR="00BD5F67" w:rsidRPr="00C4493D" w:rsidRDefault="00BD5F67" w:rsidP="00BD5F67">
      <w:pPr>
        <w:spacing w:line="240" w:lineRule="auto"/>
        <w:ind w:firstLine="0"/>
        <w:jc w:val="center"/>
        <w:rPr>
          <w:b/>
        </w:rPr>
      </w:pPr>
    </w:p>
    <w:p w14:paraId="6161B5B8" w14:textId="77777777" w:rsidR="00BD5F67" w:rsidRPr="00C4493D" w:rsidRDefault="00BD5F67" w:rsidP="00BD5F67">
      <w:pPr>
        <w:spacing w:line="240" w:lineRule="auto"/>
        <w:ind w:firstLine="0"/>
        <w:jc w:val="center"/>
        <w:rPr>
          <w:b/>
        </w:rPr>
      </w:pPr>
    </w:p>
    <w:p w14:paraId="7C853A1E" w14:textId="77777777" w:rsidR="00BD5F67" w:rsidRPr="00C4493D" w:rsidRDefault="00AF5FFB" w:rsidP="00093050">
      <w:pPr>
        <w:ind w:firstLine="0"/>
        <w:jc w:val="center"/>
        <w:rPr>
          <w:b/>
        </w:rPr>
      </w:pPr>
      <w:r w:rsidRPr="00C4493D">
        <w:rPr>
          <w:b/>
        </w:rPr>
        <w:t>BRASÍLIA</w:t>
      </w:r>
    </w:p>
    <w:p w14:paraId="1E138EC8" w14:textId="08BB4D27" w:rsidR="00BD5F67" w:rsidRPr="00C4493D" w:rsidRDefault="00AF5FFB" w:rsidP="00093050">
      <w:pPr>
        <w:ind w:firstLine="0"/>
        <w:jc w:val="center"/>
        <w:rPr>
          <w:b/>
        </w:rPr>
      </w:pPr>
      <w:r>
        <w:rPr>
          <w:b/>
        </w:rPr>
        <w:t>202</w:t>
      </w:r>
      <w:r w:rsidR="00902EEB">
        <w:rPr>
          <w:b/>
        </w:rPr>
        <w:t>2</w:t>
      </w:r>
      <w:r w:rsidR="00BD5F67" w:rsidRPr="00C4493D">
        <w:rPr>
          <w:b/>
        </w:rPr>
        <w:br w:type="page"/>
      </w:r>
    </w:p>
    <w:p w14:paraId="6F594820" w14:textId="16982AEB" w:rsidR="00BD5F67" w:rsidRPr="00C4493D" w:rsidRDefault="000774FD" w:rsidP="00BD5F67">
      <w:pPr>
        <w:spacing w:line="240" w:lineRule="auto"/>
        <w:ind w:firstLine="0"/>
        <w:jc w:val="center"/>
        <w:rPr>
          <w:b/>
        </w:rPr>
      </w:pPr>
      <w:r w:rsidRPr="00C4493D">
        <w:rPr>
          <w:b/>
        </w:rPr>
        <w:lastRenderedPageBreak/>
        <w:t>AUTOR</w:t>
      </w:r>
      <w:r w:rsidR="00902EEB">
        <w:rPr>
          <w:b/>
        </w:rPr>
        <w:t>ES</w:t>
      </w:r>
    </w:p>
    <w:p w14:paraId="4F30D9AD" w14:textId="77777777" w:rsidR="00BD5F67" w:rsidRPr="00C4493D" w:rsidRDefault="00BD5F67" w:rsidP="00BD5F67">
      <w:pPr>
        <w:spacing w:line="240" w:lineRule="auto"/>
        <w:ind w:firstLine="0"/>
        <w:jc w:val="center"/>
        <w:rPr>
          <w:b/>
        </w:rPr>
      </w:pPr>
    </w:p>
    <w:p w14:paraId="201BAAF9" w14:textId="77777777" w:rsidR="00BD5F67" w:rsidRPr="00C4493D" w:rsidRDefault="00BD5F67" w:rsidP="00BD5F67">
      <w:pPr>
        <w:spacing w:line="240" w:lineRule="auto"/>
        <w:ind w:firstLine="0"/>
        <w:jc w:val="center"/>
        <w:rPr>
          <w:b/>
        </w:rPr>
      </w:pPr>
    </w:p>
    <w:p w14:paraId="607AE63A" w14:textId="77777777" w:rsidR="00BD5F67" w:rsidRPr="00C4493D" w:rsidRDefault="00BD5F67" w:rsidP="00BD5F67">
      <w:pPr>
        <w:spacing w:line="240" w:lineRule="auto"/>
        <w:ind w:firstLine="0"/>
        <w:jc w:val="center"/>
        <w:rPr>
          <w:b/>
        </w:rPr>
      </w:pPr>
    </w:p>
    <w:p w14:paraId="65DF1BC1" w14:textId="77777777" w:rsidR="00BD5F67" w:rsidRPr="00C4493D" w:rsidRDefault="00BD5F67" w:rsidP="00BD5F67">
      <w:pPr>
        <w:spacing w:line="240" w:lineRule="auto"/>
        <w:ind w:firstLine="0"/>
        <w:jc w:val="center"/>
        <w:rPr>
          <w:b/>
        </w:rPr>
      </w:pPr>
    </w:p>
    <w:p w14:paraId="3B38AF67" w14:textId="77777777" w:rsidR="00BD5F67" w:rsidRPr="00C4493D" w:rsidRDefault="00BD5F67" w:rsidP="00BD5F67">
      <w:pPr>
        <w:spacing w:line="240" w:lineRule="auto"/>
        <w:ind w:firstLine="0"/>
        <w:jc w:val="center"/>
        <w:rPr>
          <w:b/>
        </w:rPr>
      </w:pPr>
    </w:p>
    <w:p w14:paraId="08ADD8AA" w14:textId="77777777" w:rsidR="00BD5F67" w:rsidRPr="00C4493D" w:rsidRDefault="00BD5F67" w:rsidP="00BD5F67">
      <w:pPr>
        <w:spacing w:line="240" w:lineRule="auto"/>
        <w:ind w:firstLine="0"/>
        <w:jc w:val="center"/>
        <w:rPr>
          <w:b/>
        </w:rPr>
      </w:pPr>
    </w:p>
    <w:p w14:paraId="105DA7DC" w14:textId="77777777" w:rsidR="00BD5F67" w:rsidRPr="00C4493D" w:rsidRDefault="00BD5F67" w:rsidP="00BD5F67">
      <w:pPr>
        <w:spacing w:line="240" w:lineRule="auto"/>
        <w:ind w:firstLine="0"/>
        <w:jc w:val="center"/>
        <w:rPr>
          <w:b/>
        </w:rPr>
      </w:pPr>
    </w:p>
    <w:p w14:paraId="73FD5BF1" w14:textId="77777777" w:rsidR="00BD5F67" w:rsidRPr="00C4493D" w:rsidRDefault="00BD5F67" w:rsidP="00BD5F67">
      <w:pPr>
        <w:spacing w:line="240" w:lineRule="auto"/>
        <w:ind w:firstLine="0"/>
        <w:jc w:val="center"/>
        <w:rPr>
          <w:b/>
        </w:rPr>
      </w:pPr>
    </w:p>
    <w:p w14:paraId="59BD0F28" w14:textId="77777777" w:rsidR="00BD5F67" w:rsidRPr="00C4493D" w:rsidRDefault="00BD5F67" w:rsidP="00BD5F67">
      <w:pPr>
        <w:spacing w:line="240" w:lineRule="auto"/>
        <w:ind w:firstLine="0"/>
        <w:jc w:val="center"/>
        <w:rPr>
          <w:b/>
        </w:rPr>
      </w:pPr>
    </w:p>
    <w:p w14:paraId="44FB4CDE" w14:textId="77777777" w:rsidR="00445600" w:rsidRPr="00C4493D" w:rsidRDefault="00445600" w:rsidP="00BD5F67">
      <w:pPr>
        <w:spacing w:line="240" w:lineRule="auto"/>
        <w:ind w:firstLine="0"/>
        <w:jc w:val="center"/>
        <w:rPr>
          <w:b/>
        </w:rPr>
      </w:pPr>
    </w:p>
    <w:p w14:paraId="77C0CA98" w14:textId="77777777" w:rsidR="00445600" w:rsidRPr="00C4493D" w:rsidRDefault="00445600" w:rsidP="00BD5F67">
      <w:pPr>
        <w:spacing w:line="240" w:lineRule="auto"/>
        <w:ind w:firstLine="0"/>
        <w:jc w:val="center"/>
        <w:rPr>
          <w:b/>
        </w:rPr>
      </w:pPr>
    </w:p>
    <w:p w14:paraId="3A292347" w14:textId="77777777" w:rsidR="00BD5F67" w:rsidRPr="00C4493D" w:rsidRDefault="00BD5F67" w:rsidP="00BD5F67">
      <w:pPr>
        <w:spacing w:line="240" w:lineRule="auto"/>
        <w:ind w:firstLine="0"/>
        <w:jc w:val="center"/>
        <w:rPr>
          <w:b/>
        </w:rPr>
      </w:pPr>
    </w:p>
    <w:p w14:paraId="573B3096" w14:textId="77777777" w:rsidR="00445600" w:rsidRPr="00C4493D" w:rsidRDefault="00445600" w:rsidP="00BD5F67">
      <w:pPr>
        <w:spacing w:line="240" w:lineRule="auto"/>
        <w:ind w:firstLine="0"/>
        <w:jc w:val="center"/>
        <w:rPr>
          <w:b/>
        </w:rPr>
      </w:pPr>
    </w:p>
    <w:p w14:paraId="14C3C383" w14:textId="77777777" w:rsidR="00BD5F67" w:rsidRPr="00C4493D" w:rsidRDefault="00BD5F67" w:rsidP="00BD5F67">
      <w:pPr>
        <w:spacing w:line="240" w:lineRule="auto"/>
        <w:ind w:firstLine="0"/>
        <w:jc w:val="center"/>
        <w:rPr>
          <w:b/>
        </w:rPr>
      </w:pPr>
    </w:p>
    <w:p w14:paraId="353023F9" w14:textId="77777777" w:rsidR="00BD5F67" w:rsidRPr="00C4493D" w:rsidRDefault="00BD5F67" w:rsidP="00BD5F67">
      <w:pPr>
        <w:spacing w:line="240" w:lineRule="auto"/>
        <w:ind w:firstLine="0"/>
        <w:jc w:val="center"/>
        <w:rPr>
          <w:b/>
        </w:rPr>
      </w:pPr>
    </w:p>
    <w:p w14:paraId="12E0E7D1" w14:textId="77777777" w:rsidR="00BD5F67" w:rsidRPr="00C4493D" w:rsidRDefault="00BD5F67" w:rsidP="00BD5F67">
      <w:pPr>
        <w:spacing w:line="240" w:lineRule="auto"/>
        <w:ind w:firstLine="0"/>
        <w:jc w:val="center"/>
        <w:rPr>
          <w:b/>
        </w:rPr>
      </w:pPr>
    </w:p>
    <w:p w14:paraId="592A0707" w14:textId="77777777" w:rsidR="00AF5FFB" w:rsidRPr="00AF5FFB" w:rsidRDefault="00AF5FFB" w:rsidP="00AF5FFB">
      <w:pPr>
        <w:ind w:firstLine="0"/>
        <w:jc w:val="center"/>
      </w:pPr>
      <w:r>
        <w:t>T</w:t>
      </w:r>
      <w:r w:rsidRPr="00AF5FFB">
        <w:t>ítulo</w:t>
      </w:r>
      <w:r>
        <w:t xml:space="preserve"> e </w:t>
      </w:r>
      <w:r w:rsidRPr="00AF5FFB">
        <w:t>subtítulo (se houver)</w:t>
      </w:r>
    </w:p>
    <w:p w14:paraId="3C5C8A09" w14:textId="77777777" w:rsidR="00BD5F67" w:rsidRPr="00C4493D" w:rsidRDefault="00BD5F67" w:rsidP="00BD5F67">
      <w:pPr>
        <w:spacing w:line="240" w:lineRule="auto"/>
        <w:ind w:firstLine="0"/>
        <w:jc w:val="center"/>
      </w:pPr>
    </w:p>
    <w:p w14:paraId="452843BA" w14:textId="77777777" w:rsidR="00BD5F67" w:rsidRPr="00C4493D" w:rsidRDefault="00BD5F67" w:rsidP="00BD5F67">
      <w:pPr>
        <w:spacing w:line="240" w:lineRule="auto"/>
        <w:ind w:firstLine="0"/>
        <w:jc w:val="center"/>
      </w:pPr>
    </w:p>
    <w:p w14:paraId="34BB02D9" w14:textId="77777777" w:rsidR="00BD5F67" w:rsidRPr="00C4493D" w:rsidRDefault="00BD5F67" w:rsidP="00BD5F67">
      <w:pPr>
        <w:spacing w:line="240" w:lineRule="auto"/>
        <w:ind w:firstLine="0"/>
        <w:jc w:val="center"/>
      </w:pPr>
    </w:p>
    <w:p w14:paraId="0569153A" w14:textId="77777777" w:rsidR="00BD5F67" w:rsidRPr="00C4493D" w:rsidRDefault="00BD5F67" w:rsidP="00BD5F67">
      <w:pPr>
        <w:spacing w:line="240" w:lineRule="auto"/>
        <w:ind w:firstLine="0"/>
        <w:jc w:val="center"/>
      </w:pPr>
    </w:p>
    <w:p w14:paraId="2B60161B" w14:textId="77777777" w:rsidR="00BD5F67" w:rsidRPr="00C4493D" w:rsidRDefault="00BD5F67" w:rsidP="00BD5F67">
      <w:pPr>
        <w:spacing w:line="240" w:lineRule="auto"/>
        <w:ind w:firstLine="0"/>
        <w:jc w:val="center"/>
      </w:pPr>
    </w:p>
    <w:p w14:paraId="203CE0F4" w14:textId="77777777" w:rsidR="00AF5FFB" w:rsidRDefault="00BD5F67" w:rsidP="00BD5F67">
      <w:pPr>
        <w:spacing w:line="240" w:lineRule="auto"/>
        <w:ind w:left="4536" w:firstLine="0"/>
      </w:pPr>
      <w:r w:rsidRPr="00C4493D">
        <w:t>Trabalho de conclusão de curso apresentado à Coordenação de</w:t>
      </w:r>
      <w:r w:rsidR="00AF5FFB">
        <w:t xml:space="preserve"> </w:t>
      </w:r>
      <w:proofErr w:type="spellStart"/>
      <w:r w:rsidR="00AF5FFB">
        <w:t>xxxxxx</w:t>
      </w:r>
      <w:proofErr w:type="spellEnd"/>
      <w:r w:rsidR="00AF5FFB">
        <w:t>,</w:t>
      </w:r>
      <w:r w:rsidRPr="00C4493D">
        <w:t xml:space="preserve"> do Centro Universitário do Distrito Federal - UDF, como requisito parcial para obtenção do grau de </w:t>
      </w:r>
      <w:r w:rsidR="00AF5FFB">
        <w:t>bacharel / tecnólogo</w:t>
      </w:r>
      <w:r w:rsidRPr="00C4493D">
        <w:t xml:space="preserve"> em</w:t>
      </w:r>
      <w:r w:rsidR="00AF5FFB">
        <w:t xml:space="preserve"> </w:t>
      </w:r>
      <w:proofErr w:type="spellStart"/>
      <w:r w:rsidR="00AF5FFB">
        <w:t>xxxxx</w:t>
      </w:r>
      <w:proofErr w:type="spellEnd"/>
      <w:r w:rsidR="00AF5FFB">
        <w:t>.</w:t>
      </w:r>
    </w:p>
    <w:p w14:paraId="5A8EADA2" w14:textId="77777777" w:rsidR="003662CB" w:rsidRDefault="003662CB" w:rsidP="00BD5F67">
      <w:pPr>
        <w:spacing w:line="240" w:lineRule="auto"/>
        <w:ind w:left="4536" w:firstLine="0"/>
      </w:pPr>
    </w:p>
    <w:p w14:paraId="2EA7F426" w14:textId="77777777" w:rsidR="00BD5F67" w:rsidRPr="00C4493D" w:rsidRDefault="00BD5F67" w:rsidP="00BD5F67">
      <w:pPr>
        <w:spacing w:line="240" w:lineRule="auto"/>
        <w:ind w:left="4536" w:firstLine="0"/>
      </w:pPr>
      <w:r w:rsidRPr="00C4493D">
        <w:t xml:space="preserve">Orientador: </w:t>
      </w:r>
      <w:r w:rsidR="00AF5FFB">
        <w:t>Prof. Dr.</w:t>
      </w:r>
    </w:p>
    <w:p w14:paraId="7C4E168A" w14:textId="77777777" w:rsidR="00BD5F67" w:rsidRPr="00C4493D" w:rsidRDefault="00BD5F67" w:rsidP="00BD5F67">
      <w:pPr>
        <w:spacing w:line="240" w:lineRule="auto"/>
        <w:ind w:firstLine="0"/>
        <w:jc w:val="center"/>
      </w:pPr>
    </w:p>
    <w:p w14:paraId="5AC3A9F0" w14:textId="77777777" w:rsidR="00BD5F67" w:rsidRPr="00C4493D" w:rsidRDefault="00BD5F67" w:rsidP="00BD5F67">
      <w:pPr>
        <w:spacing w:line="240" w:lineRule="auto"/>
        <w:ind w:firstLine="0"/>
        <w:jc w:val="center"/>
      </w:pPr>
    </w:p>
    <w:p w14:paraId="1F5B3521" w14:textId="77777777" w:rsidR="00BD5F67" w:rsidRPr="00C4493D" w:rsidRDefault="00BD5F67" w:rsidP="00BD5F67">
      <w:pPr>
        <w:spacing w:line="240" w:lineRule="auto"/>
        <w:ind w:firstLine="0"/>
        <w:jc w:val="center"/>
      </w:pPr>
    </w:p>
    <w:p w14:paraId="0911FDC5" w14:textId="77777777" w:rsidR="00BD5F67" w:rsidRPr="00C4493D" w:rsidRDefault="00BD5F67" w:rsidP="00BD5F67">
      <w:pPr>
        <w:spacing w:line="240" w:lineRule="auto"/>
        <w:ind w:firstLine="0"/>
        <w:jc w:val="center"/>
      </w:pPr>
    </w:p>
    <w:p w14:paraId="12412CAF" w14:textId="77777777" w:rsidR="00BD5F67" w:rsidRPr="00C4493D" w:rsidRDefault="00BD5F67" w:rsidP="00BD5F67">
      <w:pPr>
        <w:spacing w:line="240" w:lineRule="auto"/>
        <w:ind w:firstLine="0"/>
        <w:jc w:val="center"/>
      </w:pPr>
    </w:p>
    <w:p w14:paraId="695BFF4D" w14:textId="77777777" w:rsidR="00BD5F67" w:rsidRPr="00C4493D" w:rsidRDefault="00BD5F67" w:rsidP="00BD5F67">
      <w:pPr>
        <w:spacing w:line="240" w:lineRule="auto"/>
        <w:ind w:firstLine="0"/>
        <w:jc w:val="center"/>
      </w:pPr>
    </w:p>
    <w:p w14:paraId="095E22FD" w14:textId="77777777" w:rsidR="00BD5F67" w:rsidRPr="00C4493D" w:rsidRDefault="00BD5F67" w:rsidP="00BD5F67">
      <w:pPr>
        <w:spacing w:line="240" w:lineRule="auto"/>
        <w:ind w:firstLine="0"/>
        <w:jc w:val="center"/>
      </w:pPr>
    </w:p>
    <w:p w14:paraId="7B70FA9B" w14:textId="77777777" w:rsidR="00BD5F67" w:rsidRPr="00C4493D" w:rsidRDefault="00BD5F67" w:rsidP="00BD5F67">
      <w:pPr>
        <w:spacing w:line="240" w:lineRule="auto"/>
        <w:ind w:firstLine="0"/>
        <w:jc w:val="center"/>
      </w:pPr>
    </w:p>
    <w:p w14:paraId="384AFD14" w14:textId="77777777" w:rsidR="00BD5F67" w:rsidRPr="00C4493D" w:rsidRDefault="00BD5F67" w:rsidP="00BD5F67">
      <w:pPr>
        <w:spacing w:line="240" w:lineRule="auto"/>
        <w:ind w:firstLine="0"/>
        <w:jc w:val="center"/>
      </w:pPr>
    </w:p>
    <w:p w14:paraId="2FDBA9FB" w14:textId="77777777" w:rsidR="00BD5F67" w:rsidRPr="00C4493D" w:rsidRDefault="00BD5F67" w:rsidP="00BD5F67">
      <w:pPr>
        <w:spacing w:line="240" w:lineRule="auto"/>
        <w:ind w:firstLine="0"/>
        <w:jc w:val="center"/>
      </w:pPr>
    </w:p>
    <w:p w14:paraId="1914C120" w14:textId="77777777" w:rsidR="00BD5F67" w:rsidRPr="00C4493D" w:rsidRDefault="00BD5F67" w:rsidP="00BD5F67">
      <w:pPr>
        <w:spacing w:line="240" w:lineRule="auto"/>
        <w:ind w:firstLine="0"/>
        <w:jc w:val="center"/>
      </w:pPr>
    </w:p>
    <w:p w14:paraId="4C41B247" w14:textId="77777777" w:rsidR="00BD5F67" w:rsidRPr="00C4493D" w:rsidRDefault="00BD5F67" w:rsidP="00BD5F67">
      <w:pPr>
        <w:spacing w:line="240" w:lineRule="auto"/>
        <w:ind w:firstLine="0"/>
        <w:jc w:val="center"/>
      </w:pPr>
    </w:p>
    <w:p w14:paraId="0F613CD7" w14:textId="77777777" w:rsidR="00BD5F67" w:rsidRPr="00C4493D" w:rsidRDefault="00BD5F67" w:rsidP="00BD5F67">
      <w:pPr>
        <w:spacing w:line="240" w:lineRule="auto"/>
        <w:ind w:firstLine="0"/>
        <w:jc w:val="center"/>
      </w:pPr>
    </w:p>
    <w:p w14:paraId="2067BEED" w14:textId="77777777" w:rsidR="00093050" w:rsidRPr="00C4493D" w:rsidRDefault="00093050" w:rsidP="00BD5F67">
      <w:pPr>
        <w:spacing w:line="240" w:lineRule="auto"/>
        <w:ind w:firstLine="0"/>
        <w:jc w:val="center"/>
      </w:pPr>
    </w:p>
    <w:p w14:paraId="47145420" w14:textId="77777777" w:rsidR="00BD5F67" w:rsidRDefault="00BD5F67" w:rsidP="00BD5F67">
      <w:pPr>
        <w:spacing w:line="240" w:lineRule="auto"/>
        <w:ind w:firstLine="0"/>
        <w:jc w:val="center"/>
      </w:pPr>
    </w:p>
    <w:p w14:paraId="71EC3B25" w14:textId="77777777" w:rsidR="00AF5FFB" w:rsidRPr="00C4493D" w:rsidRDefault="00AF5FFB" w:rsidP="00BD5F67">
      <w:pPr>
        <w:spacing w:line="240" w:lineRule="auto"/>
        <w:ind w:firstLine="0"/>
        <w:jc w:val="center"/>
      </w:pPr>
    </w:p>
    <w:p w14:paraId="0EA5ED62" w14:textId="77777777" w:rsidR="00BD5F67" w:rsidRPr="00C4493D" w:rsidRDefault="00BD5F67" w:rsidP="00BD5F67">
      <w:pPr>
        <w:spacing w:line="240" w:lineRule="auto"/>
        <w:ind w:firstLine="0"/>
        <w:jc w:val="center"/>
      </w:pPr>
    </w:p>
    <w:p w14:paraId="0E9094A8" w14:textId="77777777" w:rsidR="00BD5F67" w:rsidRPr="00C4493D" w:rsidRDefault="00AF5FFB" w:rsidP="00093050">
      <w:pPr>
        <w:ind w:firstLine="0"/>
        <w:jc w:val="center"/>
        <w:rPr>
          <w:b/>
        </w:rPr>
      </w:pPr>
      <w:r w:rsidRPr="00C4493D">
        <w:rPr>
          <w:b/>
        </w:rPr>
        <w:t>BRASÍLIA</w:t>
      </w:r>
    </w:p>
    <w:p w14:paraId="5BA3B284" w14:textId="026D76C7" w:rsidR="00BD5F67" w:rsidRPr="00C4493D" w:rsidRDefault="00AF5FFB" w:rsidP="00093050">
      <w:pPr>
        <w:ind w:firstLine="0"/>
        <w:jc w:val="center"/>
        <w:rPr>
          <w:b/>
        </w:rPr>
      </w:pPr>
      <w:r>
        <w:rPr>
          <w:b/>
        </w:rPr>
        <w:t>202</w:t>
      </w:r>
      <w:r w:rsidR="00902EEB">
        <w:rPr>
          <w:b/>
        </w:rPr>
        <w:t>2</w:t>
      </w:r>
    </w:p>
    <w:p w14:paraId="320468B7" w14:textId="0A2838BB" w:rsidR="00BD5F67" w:rsidRPr="00F35439" w:rsidRDefault="00496871">
      <w:pPr>
        <w:spacing w:after="200" w:line="276" w:lineRule="auto"/>
        <w:ind w:firstLine="0"/>
        <w:jc w:val="left"/>
      </w:pPr>
      <w:r>
        <w:rPr>
          <w:noProof/>
        </w:rPr>
        <w:lastRenderedPageBreak/>
        <mc:AlternateContent>
          <mc:Choice Requires="wps">
            <w:drawing>
              <wp:anchor distT="0" distB="0" distL="114300" distR="114300" simplePos="0" relativeHeight="251658240" behindDoc="0" locked="0" layoutInCell="1" allowOverlap="1" wp14:anchorId="6D356DC0" wp14:editId="5C642D3C">
                <wp:simplePos x="0" y="0"/>
                <wp:positionH relativeFrom="column">
                  <wp:posOffset>-60960</wp:posOffset>
                </wp:positionH>
                <wp:positionV relativeFrom="paragraph">
                  <wp:posOffset>1120140</wp:posOffset>
                </wp:positionV>
                <wp:extent cx="5334000" cy="3057525"/>
                <wp:effectExtent l="0" t="0" r="0" b="95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3057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3D033" w14:textId="77777777" w:rsidR="00AF5FFB" w:rsidRDefault="00AF5FFB" w:rsidP="0065636E">
                            <w:pPr>
                              <w:tabs>
                                <w:tab w:val="left" w:pos="7655"/>
                              </w:tabs>
                              <w:ind w:right="445" w:firstLine="567"/>
                              <w:rPr>
                                <w:sz w:val="20"/>
                              </w:rPr>
                            </w:pPr>
                          </w:p>
                          <w:p w14:paraId="68A71350" w14:textId="77777777" w:rsidR="00AF5FFB" w:rsidRPr="00F35439" w:rsidRDefault="00AF5FFB" w:rsidP="0065636E">
                            <w:pPr>
                              <w:tabs>
                                <w:tab w:val="left" w:pos="7655"/>
                              </w:tabs>
                              <w:ind w:right="445" w:firstLine="567"/>
                              <w:rPr>
                                <w:sz w:val="20"/>
                              </w:rPr>
                            </w:pPr>
                            <w:r w:rsidRPr="00F35439">
                              <w:rPr>
                                <w:sz w:val="20"/>
                              </w:rPr>
                              <w:t>Sobrenome, Nome.</w:t>
                            </w:r>
                          </w:p>
                          <w:p w14:paraId="6C9CC3AB" w14:textId="77777777" w:rsidR="00AF5FFB" w:rsidRPr="00F35439" w:rsidRDefault="00AF5FFB" w:rsidP="0065636E">
                            <w:pPr>
                              <w:tabs>
                                <w:tab w:val="left" w:pos="7655"/>
                              </w:tabs>
                              <w:ind w:right="445" w:firstLine="567"/>
                              <w:rPr>
                                <w:sz w:val="20"/>
                              </w:rPr>
                            </w:pPr>
                            <w:r w:rsidRPr="00F35439">
                              <w:rPr>
                                <w:sz w:val="20"/>
                              </w:rPr>
                              <w:t xml:space="preserve">      </w:t>
                            </w:r>
                            <w:proofErr w:type="gramStart"/>
                            <w:r w:rsidRPr="00F35439">
                              <w:rPr>
                                <w:sz w:val="20"/>
                              </w:rPr>
                              <w:t>Título :</w:t>
                            </w:r>
                            <w:proofErr w:type="gramEnd"/>
                            <w:r w:rsidRPr="00F35439">
                              <w:rPr>
                                <w:sz w:val="20"/>
                              </w:rPr>
                              <w:t xml:space="preserve"> subtítulo / N</w:t>
                            </w:r>
                            <w:r>
                              <w:rPr>
                                <w:sz w:val="20"/>
                              </w:rPr>
                              <w:t>ome Sobrenome. -- Brasília, 2021</w:t>
                            </w:r>
                            <w:r w:rsidRPr="00F35439">
                              <w:rPr>
                                <w:sz w:val="20"/>
                              </w:rPr>
                              <w:t>.</w:t>
                            </w:r>
                          </w:p>
                          <w:p w14:paraId="550B6EA1" w14:textId="77777777" w:rsidR="00AF5FFB" w:rsidRPr="00F35439" w:rsidRDefault="00AF5FFB" w:rsidP="0065636E">
                            <w:pPr>
                              <w:tabs>
                                <w:tab w:val="left" w:pos="7655"/>
                              </w:tabs>
                              <w:ind w:right="445" w:firstLine="567"/>
                              <w:rPr>
                                <w:sz w:val="20"/>
                              </w:rPr>
                            </w:pPr>
                            <w:r w:rsidRPr="00F35439">
                              <w:rPr>
                                <w:sz w:val="20"/>
                              </w:rPr>
                              <w:t xml:space="preserve">      </w:t>
                            </w:r>
                            <w:proofErr w:type="spellStart"/>
                            <w:r w:rsidRPr="00F35439">
                              <w:rPr>
                                <w:sz w:val="20"/>
                              </w:rPr>
                              <w:t>xx</w:t>
                            </w:r>
                            <w:proofErr w:type="spellEnd"/>
                            <w:r w:rsidRPr="00F35439">
                              <w:rPr>
                                <w:sz w:val="20"/>
                              </w:rPr>
                              <w:t xml:space="preserve"> f. </w:t>
                            </w:r>
                            <w:r w:rsidRPr="00F35439">
                              <w:rPr>
                                <w:i/>
                                <w:sz w:val="20"/>
                              </w:rPr>
                              <w:t>(quantidade de folhas da monografia)</w:t>
                            </w:r>
                          </w:p>
                          <w:p w14:paraId="32A00BE7" w14:textId="77777777" w:rsidR="00AF5FFB" w:rsidRPr="00F35439" w:rsidRDefault="00AF5FFB" w:rsidP="0065636E">
                            <w:pPr>
                              <w:tabs>
                                <w:tab w:val="left" w:pos="7655"/>
                              </w:tabs>
                              <w:ind w:left="567" w:right="445" w:firstLine="0"/>
                              <w:rPr>
                                <w:sz w:val="20"/>
                              </w:rPr>
                            </w:pPr>
                            <w:r w:rsidRPr="00F35439">
                              <w:rPr>
                                <w:sz w:val="20"/>
                              </w:rPr>
                              <w:tab/>
                              <w:t>Orientador: XXXXXXX.</w:t>
                            </w:r>
                          </w:p>
                          <w:p w14:paraId="40F56899" w14:textId="77777777" w:rsidR="00AF5FFB" w:rsidRPr="00F35439" w:rsidRDefault="00AF5FFB" w:rsidP="00105215">
                            <w:pPr>
                              <w:tabs>
                                <w:tab w:val="left" w:pos="7655"/>
                              </w:tabs>
                              <w:ind w:left="567" w:right="445" w:firstLine="0"/>
                              <w:rPr>
                                <w:sz w:val="20"/>
                              </w:rPr>
                            </w:pPr>
                            <w:r w:rsidRPr="00F35439">
                              <w:rPr>
                                <w:sz w:val="20"/>
                              </w:rPr>
                              <w:t xml:space="preserve">      Trabalho de conclusão de curso (Graduação – Direito) -- Centro Universitário do Distrito Federal – UDF. Coordenação de Direito, Brasília, DF, 20</w:t>
                            </w:r>
                            <w:r>
                              <w:rPr>
                                <w:sz w:val="20"/>
                              </w:rPr>
                              <w:t>21</w:t>
                            </w:r>
                            <w:r w:rsidRPr="00F35439">
                              <w:rPr>
                                <w:sz w:val="20"/>
                              </w:rPr>
                              <w:t>.</w:t>
                            </w:r>
                          </w:p>
                          <w:p w14:paraId="21BA7A98" w14:textId="77777777" w:rsidR="00AF5FFB" w:rsidRPr="00F35439" w:rsidRDefault="00AF5FFB" w:rsidP="0065636E">
                            <w:pPr>
                              <w:tabs>
                                <w:tab w:val="left" w:pos="7655"/>
                              </w:tabs>
                              <w:ind w:left="567" w:right="445" w:firstLine="0"/>
                              <w:rPr>
                                <w:sz w:val="20"/>
                              </w:rPr>
                            </w:pPr>
                            <w:r w:rsidRPr="00F35439">
                              <w:rPr>
                                <w:sz w:val="20"/>
                              </w:rPr>
                              <w:tab/>
                              <w:t>1. Assunto. 2. Assunto. 3. Assunto. I. Título.</w:t>
                            </w:r>
                          </w:p>
                          <w:p w14:paraId="09FDD7DD" w14:textId="77777777" w:rsidR="0026236A" w:rsidRDefault="0026236A" w:rsidP="0065636E">
                            <w:pPr>
                              <w:tabs>
                                <w:tab w:val="left" w:pos="7655"/>
                              </w:tabs>
                              <w:ind w:left="5664" w:right="445" w:firstLine="0"/>
                              <w:jc w:val="center"/>
                              <w:rPr>
                                <w:sz w:val="20"/>
                              </w:rPr>
                            </w:pPr>
                          </w:p>
                          <w:p w14:paraId="6A4EE710" w14:textId="77777777" w:rsidR="00AF5FFB" w:rsidRPr="00F35439" w:rsidRDefault="00AF5FFB" w:rsidP="0026236A">
                            <w:pPr>
                              <w:tabs>
                                <w:tab w:val="left" w:pos="7655"/>
                              </w:tabs>
                              <w:ind w:left="4536" w:right="445" w:firstLine="0"/>
                              <w:jc w:val="center"/>
                              <w:rPr>
                                <w:sz w:val="20"/>
                              </w:rPr>
                            </w:pPr>
                            <w:r w:rsidRPr="00F35439">
                              <w:rPr>
                                <w:sz w:val="20"/>
                              </w:rPr>
                              <w:t>CDU</w:t>
                            </w:r>
                            <w:r w:rsidR="0026236A">
                              <w:rPr>
                                <w:sz w:val="20"/>
                              </w:rPr>
                              <w:t>: (consultar na biblioteca)</w:t>
                            </w:r>
                          </w:p>
                          <w:p w14:paraId="70035056" w14:textId="77777777" w:rsidR="00AF5FFB" w:rsidRDefault="00AF5FFB" w:rsidP="00D2250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56DC0" id="_x0000_t202" coordsize="21600,21600" o:spt="202" path="m,l,21600r21600,l21600,xe">
                <v:stroke joinstyle="miter"/>
                <v:path gradientshapeok="t" o:connecttype="rect"/>
              </v:shapetype>
              <v:shape id="Caixa de Texto 8" o:spid="_x0000_s1026" type="#_x0000_t202" style="position:absolute;margin-left:-4.8pt;margin-top:88.2pt;width:420pt;height:2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" fillcolor="white [3201]" strokeweight=".5pt">
                <v:path arrowok="t"/>
                <v:textbox>
                  <w:txbxContent>
                    <w:p w14:paraId="5393D033" w14:textId="77777777" w:rsidR="00AF5FFB" w:rsidRDefault="00AF5FFB" w:rsidP="0065636E">
                      <w:pPr>
                        <w:tabs>
                          <w:tab w:val="left" w:pos="7655"/>
                        </w:tabs>
                        <w:ind w:right="445" w:firstLine="567"/>
                        <w:rPr>
                          <w:sz w:val="20"/>
                        </w:rPr>
                      </w:pPr>
                    </w:p>
                    <w:p w14:paraId="68A71350" w14:textId="77777777" w:rsidR="00AF5FFB" w:rsidRPr="00F35439" w:rsidRDefault="00AF5FFB" w:rsidP="0065636E">
                      <w:pPr>
                        <w:tabs>
                          <w:tab w:val="left" w:pos="7655"/>
                        </w:tabs>
                        <w:ind w:right="445" w:firstLine="567"/>
                        <w:rPr>
                          <w:sz w:val="20"/>
                        </w:rPr>
                      </w:pPr>
                      <w:r w:rsidRPr="00F35439">
                        <w:rPr>
                          <w:sz w:val="20"/>
                        </w:rPr>
                        <w:t>Sobrenome, Nome.</w:t>
                      </w:r>
                    </w:p>
                    <w:p w14:paraId="6C9CC3AB" w14:textId="77777777" w:rsidR="00AF5FFB" w:rsidRPr="00F35439" w:rsidRDefault="00AF5FFB" w:rsidP="0065636E">
                      <w:pPr>
                        <w:tabs>
                          <w:tab w:val="left" w:pos="7655"/>
                        </w:tabs>
                        <w:ind w:right="445" w:firstLine="567"/>
                        <w:rPr>
                          <w:sz w:val="20"/>
                        </w:rPr>
                      </w:pPr>
                      <w:r w:rsidRPr="00F35439">
                        <w:rPr>
                          <w:sz w:val="20"/>
                        </w:rPr>
                        <w:t xml:space="preserve">      </w:t>
                      </w:r>
                      <w:proofErr w:type="gramStart"/>
                      <w:r w:rsidRPr="00F35439">
                        <w:rPr>
                          <w:sz w:val="20"/>
                        </w:rPr>
                        <w:t>Título :</w:t>
                      </w:r>
                      <w:proofErr w:type="gramEnd"/>
                      <w:r w:rsidRPr="00F35439">
                        <w:rPr>
                          <w:sz w:val="20"/>
                        </w:rPr>
                        <w:t xml:space="preserve"> subtítulo / N</w:t>
                      </w:r>
                      <w:r>
                        <w:rPr>
                          <w:sz w:val="20"/>
                        </w:rPr>
                        <w:t>ome Sobrenome. -- Brasília, 2021</w:t>
                      </w:r>
                      <w:r w:rsidRPr="00F35439">
                        <w:rPr>
                          <w:sz w:val="20"/>
                        </w:rPr>
                        <w:t>.</w:t>
                      </w:r>
                    </w:p>
                    <w:p w14:paraId="550B6EA1" w14:textId="77777777" w:rsidR="00AF5FFB" w:rsidRPr="00F35439" w:rsidRDefault="00AF5FFB" w:rsidP="0065636E">
                      <w:pPr>
                        <w:tabs>
                          <w:tab w:val="left" w:pos="7655"/>
                        </w:tabs>
                        <w:ind w:right="445" w:firstLine="567"/>
                        <w:rPr>
                          <w:sz w:val="20"/>
                        </w:rPr>
                      </w:pPr>
                      <w:r w:rsidRPr="00F35439">
                        <w:rPr>
                          <w:sz w:val="20"/>
                        </w:rPr>
                        <w:t xml:space="preserve">      </w:t>
                      </w:r>
                      <w:proofErr w:type="spellStart"/>
                      <w:r w:rsidRPr="00F35439">
                        <w:rPr>
                          <w:sz w:val="20"/>
                        </w:rPr>
                        <w:t>xx</w:t>
                      </w:r>
                      <w:proofErr w:type="spellEnd"/>
                      <w:r w:rsidRPr="00F35439">
                        <w:rPr>
                          <w:sz w:val="20"/>
                        </w:rPr>
                        <w:t xml:space="preserve"> f. </w:t>
                      </w:r>
                      <w:r w:rsidRPr="00F35439">
                        <w:rPr>
                          <w:i/>
                          <w:sz w:val="20"/>
                        </w:rPr>
                        <w:t>(quantidade de folhas da monografia)</w:t>
                      </w:r>
                    </w:p>
                    <w:p w14:paraId="32A00BE7" w14:textId="77777777" w:rsidR="00AF5FFB" w:rsidRPr="00F35439" w:rsidRDefault="00AF5FFB" w:rsidP="0065636E">
                      <w:pPr>
                        <w:tabs>
                          <w:tab w:val="left" w:pos="7655"/>
                        </w:tabs>
                        <w:ind w:left="567" w:right="445" w:firstLine="0"/>
                        <w:rPr>
                          <w:sz w:val="20"/>
                        </w:rPr>
                      </w:pPr>
                      <w:r w:rsidRPr="00F35439">
                        <w:rPr>
                          <w:sz w:val="20"/>
                        </w:rPr>
                        <w:tab/>
                        <w:t>Orientador: XXXXXXX.</w:t>
                      </w:r>
                    </w:p>
                    <w:p w14:paraId="40F56899" w14:textId="77777777" w:rsidR="00AF5FFB" w:rsidRPr="00F35439" w:rsidRDefault="00AF5FFB" w:rsidP="00105215">
                      <w:pPr>
                        <w:tabs>
                          <w:tab w:val="left" w:pos="7655"/>
                        </w:tabs>
                        <w:ind w:left="567" w:right="445" w:firstLine="0"/>
                        <w:rPr>
                          <w:sz w:val="20"/>
                        </w:rPr>
                      </w:pPr>
                      <w:r w:rsidRPr="00F35439">
                        <w:rPr>
                          <w:sz w:val="20"/>
                        </w:rPr>
                        <w:t xml:space="preserve">      Trabalho de conclusão de curso (Graduação – Direito) -- Centro Universitário do Distrito Federal – UDF. Coordenação de Direito, Brasília, DF, 20</w:t>
                      </w:r>
                      <w:r>
                        <w:rPr>
                          <w:sz w:val="20"/>
                        </w:rPr>
                        <w:t>21</w:t>
                      </w:r>
                      <w:r w:rsidRPr="00F35439">
                        <w:rPr>
                          <w:sz w:val="20"/>
                        </w:rPr>
                        <w:t>.</w:t>
                      </w:r>
                    </w:p>
                    <w:p w14:paraId="21BA7A98" w14:textId="77777777" w:rsidR="00AF5FFB" w:rsidRPr="00F35439" w:rsidRDefault="00AF5FFB" w:rsidP="0065636E">
                      <w:pPr>
                        <w:tabs>
                          <w:tab w:val="left" w:pos="7655"/>
                        </w:tabs>
                        <w:ind w:left="567" w:right="445" w:firstLine="0"/>
                        <w:rPr>
                          <w:sz w:val="20"/>
                        </w:rPr>
                      </w:pPr>
                      <w:r w:rsidRPr="00F35439">
                        <w:rPr>
                          <w:sz w:val="20"/>
                        </w:rPr>
                        <w:tab/>
                        <w:t>1. Assunto. 2. Assunto. 3. Assunto. I. Título.</w:t>
                      </w:r>
                    </w:p>
                    <w:p w14:paraId="09FDD7DD" w14:textId="77777777" w:rsidR="0026236A" w:rsidRDefault="0026236A" w:rsidP="0065636E">
                      <w:pPr>
                        <w:tabs>
                          <w:tab w:val="left" w:pos="7655"/>
                        </w:tabs>
                        <w:ind w:left="5664" w:right="445" w:firstLine="0"/>
                        <w:jc w:val="center"/>
                        <w:rPr>
                          <w:sz w:val="20"/>
                        </w:rPr>
                      </w:pPr>
                    </w:p>
                    <w:p w14:paraId="6A4EE710" w14:textId="77777777" w:rsidR="00AF5FFB" w:rsidRPr="00F35439" w:rsidRDefault="00AF5FFB" w:rsidP="0026236A">
                      <w:pPr>
                        <w:tabs>
                          <w:tab w:val="left" w:pos="7655"/>
                        </w:tabs>
                        <w:ind w:left="4536" w:right="445" w:firstLine="0"/>
                        <w:jc w:val="center"/>
                        <w:rPr>
                          <w:sz w:val="20"/>
                        </w:rPr>
                      </w:pPr>
                      <w:r w:rsidRPr="00F35439">
                        <w:rPr>
                          <w:sz w:val="20"/>
                        </w:rPr>
                        <w:t>CDU</w:t>
                      </w:r>
                      <w:r w:rsidR="0026236A">
                        <w:rPr>
                          <w:sz w:val="20"/>
                        </w:rPr>
                        <w:t>: (consultar na biblioteca)</w:t>
                      </w:r>
                    </w:p>
                    <w:p w14:paraId="70035056" w14:textId="77777777" w:rsidR="00AF5FFB" w:rsidRDefault="00AF5FFB" w:rsidP="00D22504">
                      <w:pPr>
                        <w:jc w:val="right"/>
                      </w:pPr>
                    </w:p>
                  </w:txbxContent>
                </v:textbox>
              </v:shape>
            </w:pict>
          </mc:Fallback>
        </mc:AlternateContent>
      </w:r>
      <w:r w:rsidR="00F35439">
        <w:rPr>
          <w:color w:val="FF0000"/>
        </w:rPr>
        <w:t xml:space="preserve">OBS.: </w:t>
      </w:r>
      <w:r w:rsidR="00F35439" w:rsidRPr="00F35439">
        <w:rPr>
          <w:color w:val="FF0000"/>
        </w:rPr>
        <w:t>Esta folha deverá ser impressa no verso da folha de rosto</w:t>
      </w:r>
      <w:r w:rsidR="00F35439">
        <w:rPr>
          <w:color w:val="FF0000"/>
        </w:rPr>
        <w:t xml:space="preserve"> (folha anterior)</w:t>
      </w:r>
      <w:r w:rsidR="00BD5F67" w:rsidRPr="00F35439">
        <w:br w:type="page"/>
      </w:r>
    </w:p>
    <w:p w14:paraId="6E320A7F" w14:textId="77777777" w:rsidR="00BD5F67" w:rsidRPr="00C4493D" w:rsidRDefault="00BD5F67" w:rsidP="00BD5F67">
      <w:pPr>
        <w:ind w:firstLine="0"/>
        <w:jc w:val="center"/>
        <w:rPr>
          <w:b/>
        </w:rPr>
      </w:pPr>
      <w:r w:rsidRPr="00C4493D">
        <w:rPr>
          <w:b/>
        </w:rPr>
        <w:lastRenderedPageBreak/>
        <w:t>AUTOR</w:t>
      </w:r>
    </w:p>
    <w:p w14:paraId="10C9980F" w14:textId="77777777" w:rsidR="00BD5F67" w:rsidRPr="00C4493D" w:rsidRDefault="00BD5F67" w:rsidP="00BD5F67">
      <w:pPr>
        <w:ind w:firstLine="0"/>
        <w:jc w:val="center"/>
      </w:pPr>
    </w:p>
    <w:p w14:paraId="20DB3CE9" w14:textId="77777777" w:rsidR="00BD5F67" w:rsidRPr="00C4493D" w:rsidRDefault="00BD5F67" w:rsidP="00BD5F67">
      <w:pPr>
        <w:ind w:firstLine="0"/>
        <w:jc w:val="center"/>
      </w:pPr>
    </w:p>
    <w:p w14:paraId="15BC78BC" w14:textId="77777777" w:rsidR="00BD5F67" w:rsidRPr="00C4493D" w:rsidRDefault="00BD5F67" w:rsidP="00BD5F67">
      <w:pPr>
        <w:ind w:firstLine="0"/>
        <w:jc w:val="center"/>
      </w:pPr>
    </w:p>
    <w:p w14:paraId="7A707FB6" w14:textId="77777777" w:rsidR="00BD5F67" w:rsidRPr="00C4493D" w:rsidRDefault="00BD5F67" w:rsidP="00BD5F67">
      <w:pPr>
        <w:ind w:firstLine="0"/>
        <w:jc w:val="center"/>
      </w:pPr>
    </w:p>
    <w:p w14:paraId="48E06AE5" w14:textId="77777777" w:rsidR="00AF5FFB" w:rsidRPr="00AF5FFB" w:rsidRDefault="00AF5FFB" w:rsidP="00AF5FFB">
      <w:pPr>
        <w:ind w:firstLine="0"/>
        <w:jc w:val="center"/>
      </w:pPr>
      <w:r>
        <w:t>T</w:t>
      </w:r>
      <w:r w:rsidRPr="00AF5FFB">
        <w:t>ítulo</w:t>
      </w:r>
      <w:r>
        <w:t xml:space="preserve"> e </w:t>
      </w:r>
      <w:r w:rsidRPr="00AF5FFB">
        <w:t>subtítulo (se houver)</w:t>
      </w:r>
    </w:p>
    <w:p w14:paraId="64719DBE" w14:textId="77777777" w:rsidR="00BD5F67" w:rsidRPr="00C4493D" w:rsidRDefault="00BD5F67" w:rsidP="00BD5F67">
      <w:pPr>
        <w:ind w:firstLine="0"/>
        <w:jc w:val="center"/>
      </w:pPr>
    </w:p>
    <w:p w14:paraId="75BD77F5" w14:textId="77777777" w:rsidR="00BD5F67" w:rsidRPr="00C4493D" w:rsidRDefault="00BD5F67" w:rsidP="00BD5F67">
      <w:pPr>
        <w:ind w:firstLine="0"/>
        <w:jc w:val="center"/>
      </w:pPr>
    </w:p>
    <w:p w14:paraId="00AFEE77" w14:textId="77777777" w:rsidR="00BD5F67" w:rsidRPr="00C4493D" w:rsidRDefault="00BD5F67" w:rsidP="00BD5F67">
      <w:pPr>
        <w:ind w:firstLine="0"/>
        <w:jc w:val="center"/>
      </w:pPr>
    </w:p>
    <w:p w14:paraId="785BF377" w14:textId="77777777" w:rsidR="00AF5FFB" w:rsidRDefault="00AF5FFB" w:rsidP="00AF5FFB">
      <w:pPr>
        <w:spacing w:line="240" w:lineRule="auto"/>
        <w:ind w:left="4536" w:firstLine="0"/>
      </w:pPr>
      <w:r w:rsidRPr="00C4493D">
        <w:t>Trabalho de conclusão de curso apresentado à Coordenação de</w:t>
      </w:r>
      <w:r>
        <w:t xml:space="preserve"> </w:t>
      </w:r>
      <w:proofErr w:type="spellStart"/>
      <w:r>
        <w:t>xxxxxx</w:t>
      </w:r>
      <w:proofErr w:type="spellEnd"/>
      <w:r>
        <w:t>,</w:t>
      </w:r>
      <w:r w:rsidRPr="00C4493D">
        <w:t xml:space="preserve"> do Centro Universitário do Distrito Federal - UDF, como requisito parcial para obtenção do grau de </w:t>
      </w:r>
      <w:r>
        <w:t>bacharel / tecnólogo</w:t>
      </w:r>
      <w:r w:rsidRPr="00C4493D">
        <w:t xml:space="preserve"> em</w:t>
      </w:r>
      <w:r>
        <w:t xml:space="preserve"> </w:t>
      </w:r>
      <w:proofErr w:type="spellStart"/>
      <w:r>
        <w:t>xxxxx</w:t>
      </w:r>
      <w:proofErr w:type="spellEnd"/>
      <w:r>
        <w:t>.</w:t>
      </w:r>
    </w:p>
    <w:p w14:paraId="7A980AD3" w14:textId="77777777" w:rsidR="000F1A6A" w:rsidRDefault="000F1A6A" w:rsidP="00AF5FFB">
      <w:pPr>
        <w:spacing w:line="240" w:lineRule="auto"/>
        <w:ind w:left="4536" w:firstLine="0"/>
      </w:pPr>
    </w:p>
    <w:p w14:paraId="35E429ED" w14:textId="77777777" w:rsidR="00AF5FFB" w:rsidRPr="00C4493D" w:rsidRDefault="00AF5FFB" w:rsidP="00AF5FFB">
      <w:pPr>
        <w:spacing w:line="240" w:lineRule="auto"/>
        <w:ind w:left="4536" w:firstLine="0"/>
      </w:pPr>
      <w:r w:rsidRPr="00C4493D">
        <w:t xml:space="preserve">Orientador: </w:t>
      </w:r>
      <w:r>
        <w:t>Prof. Dr.</w:t>
      </w:r>
    </w:p>
    <w:p w14:paraId="0D294AE2" w14:textId="77777777" w:rsidR="00BD5F67" w:rsidRPr="00C4493D" w:rsidRDefault="00BD5F67" w:rsidP="00BD5F67">
      <w:pPr>
        <w:ind w:firstLine="0"/>
        <w:jc w:val="center"/>
      </w:pPr>
    </w:p>
    <w:p w14:paraId="042A7528" w14:textId="77777777" w:rsidR="00BD5F67" w:rsidRPr="00C4493D" w:rsidRDefault="00BD5F67" w:rsidP="00BD5F67">
      <w:pPr>
        <w:ind w:firstLine="0"/>
        <w:jc w:val="center"/>
      </w:pPr>
    </w:p>
    <w:p w14:paraId="6BDD23B8" w14:textId="77777777" w:rsidR="00BD5F67" w:rsidRPr="00C4493D" w:rsidRDefault="00BD5F67" w:rsidP="00BD5F67">
      <w:pPr>
        <w:ind w:firstLine="0"/>
        <w:jc w:val="center"/>
      </w:pPr>
      <w:r w:rsidRPr="00C4493D">
        <w:t>Bra</w:t>
      </w:r>
      <w:r w:rsidR="00CB3B6B">
        <w:t xml:space="preserve">sília, _____ de _________ </w:t>
      </w:r>
      <w:proofErr w:type="spellStart"/>
      <w:r w:rsidR="00CB3B6B">
        <w:t>de</w:t>
      </w:r>
      <w:proofErr w:type="spellEnd"/>
      <w:r w:rsidR="00CB3B6B">
        <w:t xml:space="preserve"> 202</w:t>
      </w:r>
      <w:r w:rsidR="00AF5FFB">
        <w:t>1</w:t>
      </w:r>
      <w:r w:rsidRPr="00C4493D">
        <w:t>.</w:t>
      </w:r>
    </w:p>
    <w:p w14:paraId="1DB03FC9" w14:textId="77777777" w:rsidR="00BD5F67" w:rsidRPr="00C4493D" w:rsidRDefault="00BD5F67" w:rsidP="00BD5F67">
      <w:pPr>
        <w:ind w:firstLine="0"/>
        <w:jc w:val="center"/>
      </w:pPr>
    </w:p>
    <w:p w14:paraId="0D8BB1E7" w14:textId="77777777" w:rsidR="00BD5F67" w:rsidRPr="00C4493D" w:rsidRDefault="00BD5F67" w:rsidP="00BD5F67">
      <w:pPr>
        <w:ind w:firstLine="0"/>
        <w:jc w:val="center"/>
      </w:pPr>
    </w:p>
    <w:p w14:paraId="4334A104" w14:textId="77777777" w:rsidR="00BD5F67" w:rsidRPr="00C4493D" w:rsidRDefault="00BD5F67" w:rsidP="00BD5F67">
      <w:pPr>
        <w:ind w:firstLine="0"/>
        <w:jc w:val="center"/>
      </w:pPr>
      <w:r w:rsidRPr="00C4493D">
        <w:t>Banca Examinadora</w:t>
      </w:r>
    </w:p>
    <w:p w14:paraId="5511F5D6" w14:textId="77777777" w:rsidR="00BD5F67" w:rsidRPr="00C4493D" w:rsidRDefault="00BD5F67" w:rsidP="00BD5F67">
      <w:pPr>
        <w:spacing w:line="240" w:lineRule="auto"/>
        <w:ind w:firstLine="0"/>
        <w:jc w:val="center"/>
      </w:pPr>
    </w:p>
    <w:p w14:paraId="2D10F559" w14:textId="77777777" w:rsidR="00BD5F67" w:rsidRPr="00C4493D" w:rsidRDefault="00BD5F67" w:rsidP="00BD5F67">
      <w:pPr>
        <w:spacing w:line="240" w:lineRule="auto"/>
        <w:ind w:firstLine="0"/>
        <w:jc w:val="center"/>
      </w:pPr>
      <w:r w:rsidRPr="00C4493D">
        <w:t>_________________________________________</w:t>
      </w:r>
    </w:p>
    <w:p w14:paraId="7EA132AB" w14:textId="77777777" w:rsidR="00BD5F67" w:rsidRPr="00C4493D" w:rsidRDefault="00BD5F67" w:rsidP="00BD5F67">
      <w:pPr>
        <w:spacing w:line="240" w:lineRule="auto"/>
        <w:ind w:firstLine="0"/>
        <w:jc w:val="center"/>
      </w:pPr>
      <w:r w:rsidRPr="00C4493D">
        <w:t>NOME DO EXAMINADOR</w:t>
      </w:r>
    </w:p>
    <w:p w14:paraId="0921B413" w14:textId="77777777" w:rsidR="00BD5F67" w:rsidRPr="00C4493D" w:rsidRDefault="00BD5F67" w:rsidP="00BD5F67">
      <w:pPr>
        <w:spacing w:line="240" w:lineRule="auto"/>
        <w:ind w:firstLine="0"/>
        <w:jc w:val="center"/>
      </w:pPr>
      <w:r w:rsidRPr="00C4493D">
        <w:t>Titulação</w:t>
      </w:r>
    </w:p>
    <w:p w14:paraId="6D05EA62" w14:textId="77777777" w:rsidR="00BD5F67" w:rsidRPr="00C4493D" w:rsidRDefault="00BD5F67" w:rsidP="00BD5F67">
      <w:pPr>
        <w:spacing w:line="240" w:lineRule="auto"/>
        <w:ind w:firstLine="0"/>
        <w:jc w:val="center"/>
      </w:pPr>
      <w:r w:rsidRPr="00C4493D">
        <w:t>Instituição a qual é filiado</w:t>
      </w:r>
    </w:p>
    <w:p w14:paraId="16FD9542" w14:textId="77777777" w:rsidR="00BD5F67" w:rsidRPr="00C4493D" w:rsidRDefault="00BD5F67" w:rsidP="00BD5F67">
      <w:pPr>
        <w:spacing w:line="240" w:lineRule="auto"/>
        <w:ind w:firstLine="0"/>
        <w:jc w:val="center"/>
      </w:pPr>
    </w:p>
    <w:p w14:paraId="1953CEEF" w14:textId="77777777" w:rsidR="00BD5F67" w:rsidRPr="00C4493D" w:rsidRDefault="00BD5F67" w:rsidP="00BD5F67">
      <w:pPr>
        <w:spacing w:line="240" w:lineRule="auto"/>
        <w:ind w:firstLine="0"/>
        <w:jc w:val="center"/>
      </w:pPr>
      <w:r w:rsidRPr="00C4493D">
        <w:t>__________________________________________</w:t>
      </w:r>
    </w:p>
    <w:p w14:paraId="3F366504" w14:textId="77777777" w:rsidR="00BD5F67" w:rsidRPr="00C4493D" w:rsidRDefault="00BD5F67" w:rsidP="00BD5F67">
      <w:pPr>
        <w:spacing w:line="240" w:lineRule="auto"/>
        <w:ind w:firstLine="0"/>
        <w:jc w:val="center"/>
      </w:pPr>
      <w:r w:rsidRPr="00C4493D">
        <w:t>NOME DO EXAMINADOR</w:t>
      </w:r>
    </w:p>
    <w:p w14:paraId="24CE1B27" w14:textId="77777777" w:rsidR="00BD5F67" w:rsidRPr="00C4493D" w:rsidRDefault="00BD5F67" w:rsidP="00BD5F67">
      <w:pPr>
        <w:spacing w:line="240" w:lineRule="auto"/>
        <w:ind w:firstLine="0"/>
        <w:jc w:val="center"/>
      </w:pPr>
      <w:r w:rsidRPr="00C4493D">
        <w:t>Titulação</w:t>
      </w:r>
    </w:p>
    <w:p w14:paraId="11F472B3" w14:textId="77777777" w:rsidR="00BD5F67" w:rsidRPr="00C4493D" w:rsidRDefault="00BD5F67" w:rsidP="00BD5F67">
      <w:pPr>
        <w:spacing w:line="240" w:lineRule="auto"/>
        <w:ind w:firstLine="0"/>
        <w:jc w:val="center"/>
      </w:pPr>
      <w:r w:rsidRPr="00C4493D">
        <w:t>Instituição a qual é filiado</w:t>
      </w:r>
    </w:p>
    <w:p w14:paraId="69E0F419" w14:textId="77777777" w:rsidR="00BD5F67" w:rsidRPr="00C4493D" w:rsidRDefault="00BD5F67" w:rsidP="00BD5F67">
      <w:pPr>
        <w:spacing w:line="240" w:lineRule="auto"/>
        <w:ind w:firstLine="0"/>
        <w:jc w:val="center"/>
      </w:pPr>
    </w:p>
    <w:p w14:paraId="76015053" w14:textId="77777777" w:rsidR="00BD5F67" w:rsidRPr="00C4493D" w:rsidRDefault="00BD5F67" w:rsidP="00BD5F67">
      <w:pPr>
        <w:spacing w:line="240" w:lineRule="auto"/>
        <w:ind w:firstLine="0"/>
        <w:jc w:val="center"/>
      </w:pPr>
      <w:r w:rsidRPr="00C4493D">
        <w:t>___________________________________________</w:t>
      </w:r>
    </w:p>
    <w:p w14:paraId="2B7379EA" w14:textId="77777777" w:rsidR="00BD5F67" w:rsidRPr="00C4493D" w:rsidRDefault="00BD5F67" w:rsidP="00BD5F67">
      <w:pPr>
        <w:spacing w:line="240" w:lineRule="auto"/>
        <w:ind w:firstLine="0"/>
        <w:jc w:val="center"/>
      </w:pPr>
      <w:r w:rsidRPr="00C4493D">
        <w:t>NOME DO EXAMINADOR</w:t>
      </w:r>
    </w:p>
    <w:p w14:paraId="0818BFEE" w14:textId="77777777" w:rsidR="00BD5F67" w:rsidRPr="00C4493D" w:rsidRDefault="00BD5F67" w:rsidP="00BD5F67">
      <w:pPr>
        <w:spacing w:line="240" w:lineRule="auto"/>
        <w:ind w:firstLine="0"/>
        <w:jc w:val="center"/>
      </w:pPr>
      <w:r w:rsidRPr="00C4493D">
        <w:t>Titulação</w:t>
      </w:r>
    </w:p>
    <w:p w14:paraId="3887D099" w14:textId="77777777" w:rsidR="00BD5F67" w:rsidRPr="00C4493D" w:rsidRDefault="00BD5F67" w:rsidP="00BD5F67">
      <w:pPr>
        <w:spacing w:line="240" w:lineRule="auto"/>
        <w:ind w:firstLine="0"/>
        <w:jc w:val="center"/>
      </w:pPr>
      <w:r w:rsidRPr="00C4493D">
        <w:t>Instituição a qual é filiado</w:t>
      </w:r>
    </w:p>
    <w:p w14:paraId="4D5A4DD4" w14:textId="77777777" w:rsidR="00BD5F67" w:rsidRPr="00C4493D" w:rsidRDefault="00BD5F67" w:rsidP="00BD5F67">
      <w:pPr>
        <w:spacing w:line="240" w:lineRule="auto"/>
        <w:ind w:firstLine="0"/>
        <w:jc w:val="center"/>
      </w:pPr>
    </w:p>
    <w:p w14:paraId="1C68AC76" w14:textId="77777777" w:rsidR="00BD5F67" w:rsidRPr="00C4493D" w:rsidRDefault="00BD5F67" w:rsidP="00BD5F67">
      <w:pPr>
        <w:ind w:firstLine="0"/>
        <w:jc w:val="center"/>
      </w:pPr>
    </w:p>
    <w:p w14:paraId="76ACFAAA" w14:textId="77777777" w:rsidR="00BD5F67" w:rsidRPr="00C4493D" w:rsidRDefault="00BD5F67" w:rsidP="00BD5F67">
      <w:r w:rsidRPr="00C4493D">
        <w:t>NOTA: ______</w:t>
      </w:r>
    </w:p>
    <w:p w14:paraId="651936C1" w14:textId="77777777" w:rsidR="00BD5F67" w:rsidRPr="00C4493D" w:rsidRDefault="00BD5F67">
      <w:pPr>
        <w:spacing w:after="200" w:line="276" w:lineRule="auto"/>
        <w:ind w:firstLine="0"/>
        <w:jc w:val="left"/>
      </w:pPr>
      <w:r w:rsidRPr="00C4493D">
        <w:br w:type="page"/>
      </w:r>
    </w:p>
    <w:p w14:paraId="135672A4" w14:textId="77777777" w:rsidR="00BD5F67" w:rsidRPr="00C4493D" w:rsidRDefault="00BD5F67" w:rsidP="00BD5F67">
      <w:pPr>
        <w:spacing w:line="240" w:lineRule="auto"/>
        <w:ind w:left="4536" w:firstLine="0"/>
      </w:pPr>
    </w:p>
    <w:p w14:paraId="7678BFF6" w14:textId="77777777" w:rsidR="00BD5F67" w:rsidRPr="00C4493D" w:rsidRDefault="00BD5F67" w:rsidP="00BD5F67">
      <w:pPr>
        <w:spacing w:line="240" w:lineRule="auto"/>
        <w:ind w:left="4536" w:firstLine="0"/>
      </w:pPr>
    </w:p>
    <w:p w14:paraId="11693E06" w14:textId="77777777" w:rsidR="00BD5F67" w:rsidRPr="00C4493D" w:rsidRDefault="00BD5F67" w:rsidP="00BD5F67">
      <w:pPr>
        <w:spacing w:line="240" w:lineRule="auto"/>
        <w:ind w:left="4536" w:firstLine="0"/>
      </w:pPr>
    </w:p>
    <w:p w14:paraId="0D7D3730" w14:textId="77777777" w:rsidR="00BD5F67" w:rsidRPr="00C4493D" w:rsidRDefault="00BD5F67" w:rsidP="00BD5F67">
      <w:pPr>
        <w:spacing w:line="240" w:lineRule="auto"/>
        <w:ind w:left="4536" w:firstLine="0"/>
      </w:pPr>
    </w:p>
    <w:p w14:paraId="17BAD919" w14:textId="77777777" w:rsidR="00BD5F67" w:rsidRPr="00C4493D" w:rsidRDefault="00BD5F67" w:rsidP="00BD5F67">
      <w:pPr>
        <w:spacing w:line="240" w:lineRule="auto"/>
        <w:ind w:left="4536" w:firstLine="0"/>
      </w:pPr>
    </w:p>
    <w:p w14:paraId="76275172" w14:textId="77777777" w:rsidR="00BD5F67" w:rsidRPr="00C4493D" w:rsidRDefault="00BD5F67" w:rsidP="00BD5F67">
      <w:pPr>
        <w:spacing w:line="240" w:lineRule="auto"/>
        <w:ind w:left="4536" w:firstLine="0"/>
      </w:pPr>
    </w:p>
    <w:p w14:paraId="5D6C798C" w14:textId="77777777" w:rsidR="00BD5F67" w:rsidRPr="00C4493D" w:rsidRDefault="00BD5F67" w:rsidP="00BD5F67">
      <w:pPr>
        <w:spacing w:line="240" w:lineRule="auto"/>
        <w:ind w:left="4536" w:firstLine="0"/>
      </w:pPr>
    </w:p>
    <w:p w14:paraId="257FE8DF" w14:textId="77777777" w:rsidR="00BD5F67" w:rsidRPr="00C4493D" w:rsidRDefault="00BD5F67" w:rsidP="00BD5F67">
      <w:pPr>
        <w:spacing w:line="240" w:lineRule="auto"/>
        <w:ind w:left="4536" w:firstLine="0"/>
      </w:pPr>
    </w:p>
    <w:p w14:paraId="371573E7" w14:textId="77777777" w:rsidR="00BD5F67" w:rsidRPr="00C4493D" w:rsidRDefault="00BD5F67" w:rsidP="00BD5F67">
      <w:pPr>
        <w:spacing w:line="240" w:lineRule="auto"/>
        <w:ind w:left="4536" w:firstLine="0"/>
      </w:pPr>
    </w:p>
    <w:p w14:paraId="4D0C23EF" w14:textId="77777777" w:rsidR="00BD5F67" w:rsidRPr="00C4493D" w:rsidRDefault="00BD5F67" w:rsidP="00BD5F67">
      <w:pPr>
        <w:spacing w:line="240" w:lineRule="auto"/>
        <w:ind w:left="4536" w:firstLine="0"/>
      </w:pPr>
    </w:p>
    <w:p w14:paraId="65CB5872" w14:textId="77777777" w:rsidR="00BD5F67" w:rsidRPr="00C4493D" w:rsidRDefault="00BD5F67" w:rsidP="00BD5F67">
      <w:pPr>
        <w:spacing w:line="240" w:lineRule="auto"/>
        <w:ind w:left="4536" w:firstLine="0"/>
      </w:pPr>
    </w:p>
    <w:p w14:paraId="450CF856" w14:textId="77777777" w:rsidR="00BD5F67" w:rsidRPr="00C4493D" w:rsidRDefault="00BD5F67" w:rsidP="00BD5F67">
      <w:pPr>
        <w:spacing w:line="240" w:lineRule="auto"/>
        <w:ind w:left="4536" w:firstLine="0"/>
      </w:pPr>
    </w:p>
    <w:p w14:paraId="1D9FDCCD" w14:textId="77777777" w:rsidR="00BD5F67" w:rsidRPr="00C4493D" w:rsidRDefault="00BD5F67" w:rsidP="00BD5F67">
      <w:pPr>
        <w:spacing w:line="240" w:lineRule="auto"/>
        <w:ind w:left="4536" w:firstLine="0"/>
      </w:pPr>
    </w:p>
    <w:p w14:paraId="18E66AFC" w14:textId="77777777" w:rsidR="00BD5F67" w:rsidRPr="00C4493D" w:rsidRDefault="00BD5F67" w:rsidP="00BD5F67">
      <w:pPr>
        <w:spacing w:line="240" w:lineRule="auto"/>
        <w:ind w:left="4536" w:firstLine="0"/>
      </w:pPr>
    </w:p>
    <w:p w14:paraId="5AA2F619" w14:textId="77777777" w:rsidR="00BD5F67" w:rsidRPr="00C4493D" w:rsidRDefault="00BD5F67" w:rsidP="00BD5F67">
      <w:pPr>
        <w:spacing w:line="240" w:lineRule="auto"/>
        <w:ind w:left="4536" w:firstLine="0"/>
      </w:pPr>
    </w:p>
    <w:p w14:paraId="38C811E5" w14:textId="77777777" w:rsidR="00BD5F67" w:rsidRPr="00C4493D" w:rsidRDefault="00BD5F67" w:rsidP="00BD5F67">
      <w:pPr>
        <w:spacing w:line="240" w:lineRule="auto"/>
        <w:ind w:left="4536" w:firstLine="0"/>
      </w:pPr>
    </w:p>
    <w:p w14:paraId="6E635ED9" w14:textId="77777777" w:rsidR="00BD5F67" w:rsidRPr="00C4493D" w:rsidRDefault="00BD5F67" w:rsidP="00BD5F67">
      <w:pPr>
        <w:spacing w:line="240" w:lineRule="auto"/>
        <w:ind w:left="4536" w:firstLine="0"/>
      </w:pPr>
    </w:p>
    <w:p w14:paraId="753A90CE" w14:textId="77777777" w:rsidR="00BD5F67" w:rsidRPr="00C4493D" w:rsidRDefault="00BD5F67" w:rsidP="00BD5F67">
      <w:pPr>
        <w:spacing w:line="240" w:lineRule="auto"/>
        <w:ind w:left="4536" w:firstLine="0"/>
      </w:pPr>
    </w:p>
    <w:p w14:paraId="62D23747" w14:textId="77777777" w:rsidR="00BD5F67" w:rsidRPr="00C4493D" w:rsidRDefault="00BD5F67" w:rsidP="00BD5F67">
      <w:pPr>
        <w:spacing w:line="240" w:lineRule="auto"/>
        <w:ind w:left="4536" w:firstLine="0"/>
      </w:pPr>
    </w:p>
    <w:p w14:paraId="359F9628" w14:textId="77777777" w:rsidR="00BD5F67" w:rsidRPr="00C4493D" w:rsidRDefault="00BD5F67" w:rsidP="00BD5F67">
      <w:pPr>
        <w:spacing w:line="240" w:lineRule="auto"/>
        <w:ind w:left="4536" w:firstLine="0"/>
      </w:pPr>
    </w:p>
    <w:p w14:paraId="46503D92" w14:textId="77777777" w:rsidR="00BD5F67" w:rsidRPr="00C4493D" w:rsidRDefault="00BD5F67" w:rsidP="00BD5F67">
      <w:pPr>
        <w:spacing w:line="240" w:lineRule="auto"/>
        <w:ind w:left="4536" w:firstLine="0"/>
      </w:pPr>
    </w:p>
    <w:p w14:paraId="0F56D6FE" w14:textId="77777777" w:rsidR="00BD5F67" w:rsidRPr="00C4493D" w:rsidRDefault="00BD5F67" w:rsidP="00BD5F67">
      <w:pPr>
        <w:spacing w:line="240" w:lineRule="auto"/>
        <w:ind w:left="4536" w:firstLine="0"/>
      </w:pPr>
    </w:p>
    <w:p w14:paraId="118296A8" w14:textId="77777777" w:rsidR="00BD5F67" w:rsidRPr="00C4493D" w:rsidRDefault="00BD5F67" w:rsidP="00BD5F67">
      <w:pPr>
        <w:spacing w:line="240" w:lineRule="auto"/>
        <w:ind w:left="4536" w:firstLine="0"/>
      </w:pPr>
    </w:p>
    <w:p w14:paraId="59DA7057" w14:textId="77777777" w:rsidR="00BD5F67" w:rsidRPr="00C4493D" w:rsidRDefault="00BD5F67" w:rsidP="00BD5F67">
      <w:pPr>
        <w:spacing w:line="240" w:lineRule="auto"/>
        <w:ind w:left="4536" w:firstLine="0"/>
      </w:pPr>
    </w:p>
    <w:p w14:paraId="2C14941F" w14:textId="77777777" w:rsidR="00BD5F67" w:rsidRPr="00C4493D" w:rsidRDefault="00BD5F67" w:rsidP="00BD5F67">
      <w:pPr>
        <w:spacing w:line="240" w:lineRule="auto"/>
        <w:ind w:left="4536" w:firstLine="0"/>
      </w:pPr>
    </w:p>
    <w:p w14:paraId="2C832CEC" w14:textId="77777777" w:rsidR="00BD5F67" w:rsidRPr="00C4493D" w:rsidRDefault="00BD5F67" w:rsidP="00BD5F67">
      <w:pPr>
        <w:spacing w:line="240" w:lineRule="auto"/>
        <w:ind w:left="4536" w:firstLine="0"/>
      </w:pPr>
    </w:p>
    <w:p w14:paraId="3F5F3466" w14:textId="77777777" w:rsidR="00BD5F67" w:rsidRPr="00C4493D" w:rsidRDefault="00BD5F67" w:rsidP="00BD5F67">
      <w:pPr>
        <w:spacing w:line="240" w:lineRule="auto"/>
        <w:ind w:left="4536" w:firstLine="0"/>
      </w:pPr>
    </w:p>
    <w:p w14:paraId="4269FEA7" w14:textId="77777777" w:rsidR="00BD5F67" w:rsidRPr="00C4493D" w:rsidRDefault="00BD5F67" w:rsidP="00BD5F67">
      <w:pPr>
        <w:spacing w:line="240" w:lineRule="auto"/>
        <w:ind w:left="4536" w:firstLine="0"/>
      </w:pPr>
    </w:p>
    <w:p w14:paraId="775B1F16" w14:textId="77777777" w:rsidR="00BD5F67" w:rsidRPr="00C4493D" w:rsidRDefault="00BD5F67" w:rsidP="00BD5F67">
      <w:pPr>
        <w:spacing w:line="240" w:lineRule="auto"/>
        <w:ind w:left="4536" w:firstLine="0"/>
      </w:pPr>
    </w:p>
    <w:p w14:paraId="7DC487B3" w14:textId="77777777" w:rsidR="00BD5F67" w:rsidRPr="00C4493D" w:rsidRDefault="00BD5F67" w:rsidP="00BD5F67">
      <w:pPr>
        <w:spacing w:line="240" w:lineRule="auto"/>
        <w:ind w:left="4536" w:firstLine="0"/>
      </w:pPr>
    </w:p>
    <w:p w14:paraId="7796CFD7" w14:textId="77777777" w:rsidR="00BD5F67" w:rsidRPr="00C4493D" w:rsidRDefault="00BD5F67" w:rsidP="00BD5F67">
      <w:pPr>
        <w:spacing w:line="240" w:lineRule="auto"/>
        <w:ind w:left="4536" w:firstLine="0"/>
      </w:pPr>
    </w:p>
    <w:p w14:paraId="6FB06802" w14:textId="77777777" w:rsidR="00BD5F67" w:rsidRPr="00C4493D" w:rsidRDefault="00BD5F67" w:rsidP="00BD5F67">
      <w:pPr>
        <w:spacing w:line="240" w:lineRule="auto"/>
        <w:ind w:left="4536" w:firstLine="0"/>
      </w:pPr>
    </w:p>
    <w:p w14:paraId="5D930D23" w14:textId="77777777" w:rsidR="00BD5F67" w:rsidRPr="00C4493D" w:rsidRDefault="00BD5F67" w:rsidP="00BD5F67">
      <w:pPr>
        <w:spacing w:line="240" w:lineRule="auto"/>
        <w:ind w:left="4536" w:firstLine="0"/>
      </w:pPr>
    </w:p>
    <w:p w14:paraId="6D6BCDA8" w14:textId="77777777" w:rsidR="00BD5F67" w:rsidRPr="00C4493D" w:rsidRDefault="00BD5F67" w:rsidP="00BD5F67">
      <w:pPr>
        <w:spacing w:line="240" w:lineRule="auto"/>
        <w:ind w:left="4536" w:firstLine="0"/>
      </w:pPr>
    </w:p>
    <w:p w14:paraId="5BBD8CFB" w14:textId="77777777" w:rsidR="00BD5F67" w:rsidRPr="00C4493D" w:rsidRDefault="00BD5F67" w:rsidP="00BD5F67">
      <w:pPr>
        <w:spacing w:line="240" w:lineRule="auto"/>
        <w:ind w:left="4536" w:firstLine="0"/>
      </w:pPr>
    </w:p>
    <w:p w14:paraId="11D66934" w14:textId="77777777" w:rsidR="00BD5F67" w:rsidRPr="00C4493D" w:rsidRDefault="00BD5F67" w:rsidP="00BD5F67">
      <w:pPr>
        <w:spacing w:line="240" w:lineRule="auto"/>
        <w:ind w:left="4536" w:firstLine="0"/>
      </w:pPr>
    </w:p>
    <w:p w14:paraId="698EB892" w14:textId="77777777" w:rsidR="00AF5FFB" w:rsidRDefault="00AF5FFB" w:rsidP="00AF5FFB">
      <w:pPr>
        <w:ind w:left="4536" w:firstLine="0"/>
      </w:pPr>
    </w:p>
    <w:p w14:paraId="234B9A39" w14:textId="77777777" w:rsidR="00AF5FFB" w:rsidRDefault="00AF5FFB" w:rsidP="00AF5FFB">
      <w:pPr>
        <w:ind w:left="4536" w:firstLine="0"/>
      </w:pPr>
    </w:p>
    <w:p w14:paraId="266846BD" w14:textId="77777777" w:rsidR="00AF5FFB" w:rsidRDefault="00AF5FFB" w:rsidP="00AF5FFB">
      <w:pPr>
        <w:ind w:left="4536" w:firstLine="0"/>
      </w:pPr>
    </w:p>
    <w:p w14:paraId="096E85D3" w14:textId="77777777" w:rsidR="00AF5FFB" w:rsidRDefault="00AF5FFB" w:rsidP="00AF5FFB">
      <w:pPr>
        <w:ind w:left="4536" w:firstLine="0"/>
      </w:pPr>
    </w:p>
    <w:p w14:paraId="701095DD" w14:textId="77777777" w:rsidR="00AF5FFB" w:rsidRDefault="00AF5FFB" w:rsidP="00AF5FFB">
      <w:pPr>
        <w:ind w:left="4536" w:firstLine="0"/>
      </w:pPr>
    </w:p>
    <w:p w14:paraId="4752318D" w14:textId="77777777" w:rsidR="00AF5FFB" w:rsidRDefault="00AF5FFB" w:rsidP="00AF5FFB">
      <w:pPr>
        <w:ind w:left="4536" w:firstLine="0"/>
      </w:pPr>
    </w:p>
    <w:p w14:paraId="3743C836" w14:textId="77777777" w:rsidR="00BD5F67" w:rsidRPr="00C4493D" w:rsidRDefault="00BD5F67" w:rsidP="00AF5FFB">
      <w:pPr>
        <w:ind w:left="4536" w:firstLine="0"/>
      </w:pPr>
      <w:r w:rsidRPr="00C4493D">
        <w:t>Dedico</w:t>
      </w:r>
      <w:r w:rsidR="00AF5FFB">
        <w:t xml:space="preserve"> este trabalho</w:t>
      </w:r>
      <w:r w:rsidRPr="00C4493D">
        <w:t xml:space="preserve"> à minha família e aos </w:t>
      </w:r>
      <w:r w:rsidR="00AF5FFB">
        <w:t xml:space="preserve">meus </w:t>
      </w:r>
      <w:r w:rsidRPr="00C4493D">
        <w:t xml:space="preserve">amigos pelo apoio </w:t>
      </w:r>
      <w:r w:rsidR="00AF5FFB">
        <w:t xml:space="preserve">na realização de tal. </w:t>
      </w:r>
    </w:p>
    <w:p w14:paraId="3E649F3A" w14:textId="77777777" w:rsidR="00BD5F67" w:rsidRPr="00C4493D" w:rsidRDefault="00BD5F67">
      <w:pPr>
        <w:spacing w:after="200" w:line="276" w:lineRule="auto"/>
        <w:ind w:firstLine="0"/>
        <w:jc w:val="left"/>
      </w:pPr>
      <w:r w:rsidRPr="00C4493D">
        <w:br w:type="page"/>
      </w:r>
    </w:p>
    <w:p w14:paraId="353D4538" w14:textId="77777777" w:rsidR="00BD5F67" w:rsidRPr="00C4493D" w:rsidRDefault="00BD5F67" w:rsidP="00BD5F67">
      <w:pPr>
        <w:pStyle w:val="Ttulo"/>
      </w:pPr>
      <w:r w:rsidRPr="00C4493D">
        <w:lastRenderedPageBreak/>
        <w:t>AGRADECIMENTO</w:t>
      </w:r>
      <w:r w:rsidR="006D6FC7">
        <w:t>S</w:t>
      </w:r>
    </w:p>
    <w:p w14:paraId="0A954452" w14:textId="77777777" w:rsidR="00BD5F67" w:rsidRPr="00C4493D" w:rsidRDefault="00BD5F67" w:rsidP="00BC1772">
      <w:r w:rsidRPr="00C4493D">
        <w:t>Agradeço</w:t>
      </w:r>
      <w:r w:rsidR="00AF5FFB">
        <w:t>,</w:t>
      </w:r>
      <w:r w:rsidRPr="00C4493D">
        <w:t xml:space="preserve"> primeiramente</w:t>
      </w:r>
      <w:r w:rsidR="00AF5FFB">
        <w:t>,</w:t>
      </w:r>
      <w:r w:rsidRPr="00C4493D">
        <w:t xml:space="preserve"> a Deus, por mais uma conquista; ao meu orientador, pela dedicação e correções; e aos bibliotecários pelo suporte em todas as pesquisas.</w:t>
      </w:r>
    </w:p>
    <w:p w14:paraId="1B6AC280" w14:textId="77777777" w:rsidR="00BD5F67" w:rsidRPr="00C4493D" w:rsidRDefault="00BD5F67">
      <w:pPr>
        <w:spacing w:after="200" w:line="276" w:lineRule="auto"/>
        <w:ind w:firstLine="0"/>
        <w:jc w:val="left"/>
      </w:pPr>
      <w:r w:rsidRPr="00C4493D">
        <w:br w:type="page"/>
      </w:r>
    </w:p>
    <w:p w14:paraId="69B471A1" w14:textId="77777777" w:rsidR="00BD5F67" w:rsidRPr="00C4493D" w:rsidRDefault="00BD5F67" w:rsidP="00BD5F67">
      <w:pPr>
        <w:spacing w:line="240" w:lineRule="auto"/>
        <w:ind w:left="4536"/>
      </w:pPr>
    </w:p>
    <w:p w14:paraId="4A78121E" w14:textId="77777777" w:rsidR="00BD5F67" w:rsidRPr="00C4493D" w:rsidRDefault="00BD5F67" w:rsidP="00BD5F67">
      <w:pPr>
        <w:spacing w:line="240" w:lineRule="auto"/>
        <w:ind w:left="4536"/>
      </w:pPr>
    </w:p>
    <w:p w14:paraId="7B5BE090" w14:textId="77777777" w:rsidR="00BD5F67" w:rsidRPr="00C4493D" w:rsidRDefault="00BD5F67" w:rsidP="00BD5F67">
      <w:pPr>
        <w:spacing w:line="240" w:lineRule="auto"/>
        <w:ind w:left="4536"/>
      </w:pPr>
    </w:p>
    <w:p w14:paraId="0EC2E216" w14:textId="77777777" w:rsidR="00BD5F67" w:rsidRPr="00C4493D" w:rsidRDefault="00BD5F67" w:rsidP="00BD5F67">
      <w:pPr>
        <w:spacing w:line="240" w:lineRule="auto"/>
        <w:ind w:left="4536"/>
      </w:pPr>
    </w:p>
    <w:p w14:paraId="65681D83" w14:textId="77777777" w:rsidR="00BD5F67" w:rsidRPr="00C4493D" w:rsidRDefault="00BD5F67" w:rsidP="00BD5F67">
      <w:pPr>
        <w:spacing w:line="240" w:lineRule="auto"/>
        <w:ind w:left="4536"/>
      </w:pPr>
    </w:p>
    <w:p w14:paraId="66411B48" w14:textId="77777777" w:rsidR="00BD5F67" w:rsidRPr="00C4493D" w:rsidRDefault="00BD5F67" w:rsidP="00BD5F67">
      <w:pPr>
        <w:spacing w:line="240" w:lineRule="auto"/>
        <w:ind w:left="4536"/>
      </w:pPr>
    </w:p>
    <w:p w14:paraId="6AC07A30" w14:textId="77777777" w:rsidR="00BD5F67" w:rsidRPr="00C4493D" w:rsidRDefault="00BD5F67" w:rsidP="00BD5F67">
      <w:pPr>
        <w:spacing w:line="240" w:lineRule="auto"/>
        <w:ind w:left="4536"/>
      </w:pPr>
    </w:p>
    <w:p w14:paraId="751C65E4" w14:textId="77777777" w:rsidR="00BD5F67" w:rsidRPr="00C4493D" w:rsidRDefault="00BD5F67" w:rsidP="00BD5F67">
      <w:pPr>
        <w:spacing w:line="240" w:lineRule="auto"/>
        <w:ind w:left="4536"/>
      </w:pPr>
    </w:p>
    <w:p w14:paraId="5D7DCF97" w14:textId="77777777" w:rsidR="00BD5F67" w:rsidRPr="00C4493D" w:rsidRDefault="00BD5F67" w:rsidP="00BD5F67">
      <w:pPr>
        <w:spacing w:line="240" w:lineRule="auto"/>
        <w:ind w:left="4536"/>
      </w:pPr>
    </w:p>
    <w:p w14:paraId="3E91C61F" w14:textId="77777777" w:rsidR="00BD5F67" w:rsidRPr="00C4493D" w:rsidRDefault="00BD5F67" w:rsidP="00BD5F67">
      <w:pPr>
        <w:spacing w:line="240" w:lineRule="auto"/>
        <w:ind w:left="4536"/>
      </w:pPr>
    </w:p>
    <w:p w14:paraId="796A6D2C" w14:textId="77777777" w:rsidR="00BD5F67" w:rsidRPr="00C4493D" w:rsidRDefault="00BD5F67" w:rsidP="00BD5F67">
      <w:pPr>
        <w:spacing w:line="240" w:lineRule="auto"/>
        <w:ind w:left="4536"/>
      </w:pPr>
    </w:p>
    <w:p w14:paraId="02EB2FFE" w14:textId="77777777" w:rsidR="00BD5F67" w:rsidRPr="00C4493D" w:rsidRDefault="00BD5F67" w:rsidP="00BD5F67">
      <w:pPr>
        <w:spacing w:line="240" w:lineRule="auto"/>
        <w:ind w:left="4536"/>
      </w:pPr>
    </w:p>
    <w:p w14:paraId="139CD242" w14:textId="77777777" w:rsidR="00BD5F67" w:rsidRPr="00C4493D" w:rsidRDefault="00BD5F67" w:rsidP="00BD5F67">
      <w:pPr>
        <w:spacing w:line="240" w:lineRule="auto"/>
        <w:ind w:left="4536"/>
      </w:pPr>
    </w:p>
    <w:p w14:paraId="023ADD30" w14:textId="77777777" w:rsidR="00BD5F67" w:rsidRPr="00C4493D" w:rsidRDefault="00BD5F67" w:rsidP="00BD5F67">
      <w:pPr>
        <w:spacing w:line="240" w:lineRule="auto"/>
        <w:ind w:left="4536"/>
      </w:pPr>
    </w:p>
    <w:p w14:paraId="27442F30" w14:textId="77777777" w:rsidR="00BD5F67" w:rsidRPr="00C4493D" w:rsidRDefault="00BD5F67" w:rsidP="00BD5F67">
      <w:pPr>
        <w:spacing w:line="240" w:lineRule="auto"/>
        <w:ind w:left="4536"/>
      </w:pPr>
    </w:p>
    <w:p w14:paraId="7DD3197B" w14:textId="77777777" w:rsidR="00BD5F67" w:rsidRPr="00C4493D" w:rsidRDefault="00BD5F67" w:rsidP="00BD5F67">
      <w:pPr>
        <w:spacing w:line="240" w:lineRule="auto"/>
        <w:ind w:left="4536"/>
      </w:pPr>
    </w:p>
    <w:p w14:paraId="26857ABF" w14:textId="77777777" w:rsidR="00BD5F67" w:rsidRPr="00C4493D" w:rsidRDefault="00BD5F67" w:rsidP="00BD5F67">
      <w:pPr>
        <w:spacing w:line="240" w:lineRule="auto"/>
        <w:ind w:left="4536"/>
      </w:pPr>
    </w:p>
    <w:p w14:paraId="69C2BCFD" w14:textId="77777777" w:rsidR="00BD5F67" w:rsidRPr="00C4493D" w:rsidRDefault="00BD5F67" w:rsidP="00BD5F67">
      <w:pPr>
        <w:spacing w:line="240" w:lineRule="auto"/>
        <w:ind w:left="4536"/>
      </w:pPr>
    </w:p>
    <w:p w14:paraId="6ED91A50" w14:textId="77777777" w:rsidR="00BD5F67" w:rsidRPr="00C4493D" w:rsidRDefault="00BD5F67" w:rsidP="00BD5F67">
      <w:pPr>
        <w:spacing w:line="240" w:lineRule="auto"/>
        <w:ind w:left="4536"/>
      </w:pPr>
    </w:p>
    <w:p w14:paraId="19D35831" w14:textId="77777777" w:rsidR="00BD5F67" w:rsidRPr="00C4493D" w:rsidRDefault="00BD5F67" w:rsidP="00BD5F67">
      <w:pPr>
        <w:spacing w:line="240" w:lineRule="auto"/>
        <w:ind w:left="4536"/>
      </w:pPr>
    </w:p>
    <w:p w14:paraId="5BEAFD48" w14:textId="77777777" w:rsidR="00BD5F67" w:rsidRPr="00C4493D" w:rsidRDefault="00BD5F67" w:rsidP="00BD5F67">
      <w:pPr>
        <w:spacing w:line="240" w:lineRule="auto"/>
        <w:ind w:left="4536"/>
      </w:pPr>
    </w:p>
    <w:p w14:paraId="610396CF" w14:textId="77777777" w:rsidR="00BD5F67" w:rsidRPr="00C4493D" w:rsidRDefault="00BD5F67" w:rsidP="00BD5F67">
      <w:pPr>
        <w:spacing w:line="240" w:lineRule="auto"/>
        <w:ind w:left="4536"/>
      </w:pPr>
    </w:p>
    <w:p w14:paraId="61BD735D" w14:textId="77777777" w:rsidR="00BD5F67" w:rsidRPr="00C4493D" w:rsidRDefault="00BD5F67" w:rsidP="00BD5F67">
      <w:pPr>
        <w:spacing w:line="240" w:lineRule="auto"/>
        <w:ind w:left="4536"/>
      </w:pPr>
    </w:p>
    <w:p w14:paraId="3BFFB3C4" w14:textId="77777777" w:rsidR="00BD5F67" w:rsidRPr="00C4493D" w:rsidRDefault="00BD5F67" w:rsidP="00BD5F67">
      <w:pPr>
        <w:spacing w:line="240" w:lineRule="auto"/>
        <w:ind w:left="4536"/>
      </w:pPr>
    </w:p>
    <w:p w14:paraId="5BA03F24" w14:textId="77777777" w:rsidR="00BD5F67" w:rsidRPr="00C4493D" w:rsidRDefault="00BD5F67" w:rsidP="00BD5F67">
      <w:pPr>
        <w:spacing w:line="240" w:lineRule="auto"/>
        <w:ind w:left="4536"/>
      </w:pPr>
    </w:p>
    <w:p w14:paraId="2DA33939" w14:textId="77777777" w:rsidR="00BD5F67" w:rsidRPr="00C4493D" w:rsidRDefault="00BD5F67" w:rsidP="00BD5F67">
      <w:pPr>
        <w:spacing w:line="240" w:lineRule="auto"/>
        <w:ind w:left="4536"/>
      </w:pPr>
    </w:p>
    <w:p w14:paraId="69D6FDD2" w14:textId="77777777" w:rsidR="00BD5F67" w:rsidRPr="00C4493D" w:rsidRDefault="00BD5F67" w:rsidP="00BD5F67">
      <w:pPr>
        <w:spacing w:line="240" w:lineRule="auto"/>
        <w:ind w:left="4536"/>
      </w:pPr>
    </w:p>
    <w:p w14:paraId="77D45161" w14:textId="77777777" w:rsidR="00BD5F67" w:rsidRPr="00C4493D" w:rsidRDefault="00BD5F67" w:rsidP="00BD5F67">
      <w:pPr>
        <w:spacing w:line="240" w:lineRule="auto"/>
        <w:ind w:left="4536"/>
      </w:pPr>
    </w:p>
    <w:p w14:paraId="2742EC41" w14:textId="77777777" w:rsidR="00BD5F67" w:rsidRPr="00C4493D" w:rsidRDefault="00BD5F67" w:rsidP="00BD5F67">
      <w:pPr>
        <w:spacing w:line="240" w:lineRule="auto"/>
        <w:ind w:left="4536"/>
      </w:pPr>
    </w:p>
    <w:p w14:paraId="4D6E3063" w14:textId="77777777" w:rsidR="00BD5F67" w:rsidRPr="00C4493D" w:rsidRDefault="00BD5F67" w:rsidP="00BD5F67">
      <w:pPr>
        <w:spacing w:line="240" w:lineRule="auto"/>
        <w:ind w:left="4536"/>
      </w:pPr>
    </w:p>
    <w:p w14:paraId="17431757" w14:textId="77777777" w:rsidR="00BD5F67" w:rsidRPr="00C4493D" w:rsidRDefault="00BD5F67" w:rsidP="00BD5F67">
      <w:pPr>
        <w:spacing w:line="240" w:lineRule="auto"/>
        <w:ind w:left="4536"/>
      </w:pPr>
    </w:p>
    <w:p w14:paraId="03E32220" w14:textId="77777777" w:rsidR="00BD5F67" w:rsidRPr="00C4493D" w:rsidRDefault="00BD5F67" w:rsidP="00BD5F67">
      <w:pPr>
        <w:spacing w:line="240" w:lineRule="auto"/>
        <w:ind w:left="4536"/>
      </w:pPr>
    </w:p>
    <w:p w14:paraId="3BA0DDF9" w14:textId="77777777" w:rsidR="00BD5F67" w:rsidRPr="00C4493D" w:rsidRDefault="00BD5F67" w:rsidP="00BD5F67">
      <w:pPr>
        <w:spacing w:line="240" w:lineRule="auto"/>
        <w:ind w:left="4536"/>
      </w:pPr>
    </w:p>
    <w:p w14:paraId="257063B7" w14:textId="77777777" w:rsidR="00BD5F67" w:rsidRPr="00C4493D" w:rsidRDefault="00BD5F67" w:rsidP="00BD5F67">
      <w:pPr>
        <w:spacing w:line="240" w:lineRule="auto"/>
        <w:ind w:left="4536"/>
      </w:pPr>
    </w:p>
    <w:p w14:paraId="63AE172E" w14:textId="77777777" w:rsidR="00BD5F67" w:rsidRPr="00C4493D" w:rsidRDefault="00BD5F67" w:rsidP="00BD5F67">
      <w:pPr>
        <w:spacing w:line="240" w:lineRule="auto"/>
        <w:ind w:left="4536"/>
      </w:pPr>
    </w:p>
    <w:p w14:paraId="28BC264A" w14:textId="77777777" w:rsidR="00BD5F67" w:rsidRPr="00C4493D" w:rsidRDefault="00BD5F67" w:rsidP="00BD5F67">
      <w:pPr>
        <w:spacing w:line="240" w:lineRule="auto"/>
        <w:ind w:left="4536"/>
      </w:pPr>
    </w:p>
    <w:p w14:paraId="5515B1E8" w14:textId="77777777" w:rsidR="00BD5F67" w:rsidRPr="00C4493D" w:rsidRDefault="00BD5F67" w:rsidP="00BD5F67">
      <w:pPr>
        <w:spacing w:line="240" w:lineRule="auto"/>
        <w:ind w:left="4536"/>
      </w:pPr>
    </w:p>
    <w:p w14:paraId="3C5706FF" w14:textId="77777777" w:rsidR="00BD5F67" w:rsidRPr="00C4493D" w:rsidRDefault="00BD5F67" w:rsidP="00BD5F67">
      <w:pPr>
        <w:spacing w:line="240" w:lineRule="auto"/>
        <w:ind w:left="4536"/>
      </w:pPr>
    </w:p>
    <w:p w14:paraId="71B425D2" w14:textId="77777777" w:rsidR="00BD5F67" w:rsidRPr="00C4493D" w:rsidRDefault="00BD5F67" w:rsidP="00BD5F67">
      <w:pPr>
        <w:spacing w:line="240" w:lineRule="auto"/>
        <w:ind w:left="4536"/>
      </w:pPr>
    </w:p>
    <w:p w14:paraId="271BEA8B" w14:textId="77777777" w:rsidR="00BD5F67" w:rsidRPr="00C4493D" w:rsidRDefault="00BD5F67" w:rsidP="00BD5F67">
      <w:pPr>
        <w:spacing w:line="240" w:lineRule="auto"/>
        <w:ind w:left="4536"/>
      </w:pPr>
    </w:p>
    <w:p w14:paraId="750196B5" w14:textId="77777777" w:rsidR="00BD5F67" w:rsidRPr="00C4493D" w:rsidRDefault="00BD5F67" w:rsidP="00BD5F67">
      <w:pPr>
        <w:spacing w:line="240" w:lineRule="auto"/>
        <w:ind w:left="4536"/>
      </w:pPr>
    </w:p>
    <w:p w14:paraId="58FF9124" w14:textId="77777777" w:rsidR="00BD5F67" w:rsidRPr="00C4493D" w:rsidRDefault="00BD5F67" w:rsidP="00BD5F67">
      <w:pPr>
        <w:spacing w:line="240" w:lineRule="auto"/>
        <w:ind w:left="4536"/>
      </w:pPr>
    </w:p>
    <w:p w14:paraId="5F7007CA" w14:textId="77777777" w:rsidR="00AF5FFB" w:rsidRPr="00C4493D" w:rsidRDefault="00AF5FFB" w:rsidP="00AF5FFB">
      <w:pPr>
        <w:ind w:left="4962" w:firstLine="0"/>
      </w:pPr>
      <w:r w:rsidRPr="00C4493D">
        <w:t>“</w:t>
      </w:r>
      <w:r w:rsidRPr="008476D7">
        <w:rPr>
          <w:i/>
        </w:rPr>
        <w:t>A educação é a arma mais poderosa que você pode usar para mudar o mundo.”</w:t>
      </w:r>
    </w:p>
    <w:p w14:paraId="67E7B7EE" w14:textId="77777777" w:rsidR="00BD5F67" w:rsidRPr="00C4493D" w:rsidRDefault="00AF5FFB" w:rsidP="00AF5FFB">
      <w:pPr>
        <w:spacing w:after="200" w:line="276" w:lineRule="auto"/>
        <w:ind w:firstLine="0"/>
        <w:jc w:val="right"/>
      </w:pPr>
      <w:r w:rsidRPr="008476D7">
        <w:t>Nelson Mandela</w:t>
      </w:r>
      <w:r w:rsidRPr="00C4493D">
        <w:t xml:space="preserve"> </w:t>
      </w:r>
      <w:r w:rsidR="00BD5F67" w:rsidRPr="00C4493D">
        <w:br w:type="page"/>
      </w:r>
    </w:p>
    <w:p w14:paraId="3F8826B6" w14:textId="77777777" w:rsidR="00BD5F67" w:rsidRPr="00C4493D" w:rsidRDefault="00BD5F67" w:rsidP="00BD5F67">
      <w:pPr>
        <w:pStyle w:val="Ttulo"/>
      </w:pPr>
      <w:r w:rsidRPr="00C4493D">
        <w:lastRenderedPageBreak/>
        <w:t>RESUMO</w:t>
      </w:r>
    </w:p>
    <w:p w14:paraId="6541FA9E" w14:textId="77777777" w:rsidR="00BD5F67" w:rsidRPr="00C4493D" w:rsidRDefault="00BD5F67" w:rsidP="00D22504">
      <w:pPr>
        <w:ind w:firstLine="0"/>
      </w:pPr>
      <w:r w:rsidRPr="00C4493D">
        <w:t>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 Resumo do trabalho</w:t>
      </w:r>
      <w:r w:rsidR="005D5456" w:rsidRPr="00C4493D">
        <w:t>.</w:t>
      </w:r>
    </w:p>
    <w:p w14:paraId="2F386BD2" w14:textId="77777777" w:rsidR="00BD5F67" w:rsidRPr="00C4493D" w:rsidRDefault="00BD5F67" w:rsidP="00D22504">
      <w:pPr>
        <w:ind w:firstLine="0"/>
        <w:jc w:val="left"/>
      </w:pPr>
      <w:r w:rsidRPr="00AF5FFB">
        <w:rPr>
          <w:b/>
        </w:rPr>
        <w:t>Palavras-chave</w:t>
      </w:r>
      <w:r w:rsidRPr="00C4493D">
        <w:t xml:space="preserve">: </w:t>
      </w:r>
      <w:proofErr w:type="spellStart"/>
      <w:r w:rsidRPr="00C4493D">
        <w:t>Palavra chave</w:t>
      </w:r>
      <w:proofErr w:type="spellEnd"/>
      <w:r w:rsidRPr="00C4493D">
        <w:t>. Palavra-chave. Palavra-chave</w:t>
      </w:r>
    </w:p>
    <w:p w14:paraId="228D2AC3" w14:textId="77777777" w:rsidR="00BD5F67" w:rsidRPr="00C4493D" w:rsidRDefault="00BD5F67">
      <w:pPr>
        <w:spacing w:after="200" w:line="276" w:lineRule="auto"/>
        <w:ind w:firstLine="0"/>
        <w:jc w:val="left"/>
      </w:pPr>
      <w:r w:rsidRPr="00C4493D">
        <w:br w:type="page"/>
      </w:r>
    </w:p>
    <w:p w14:paraId="1CAE3BA8" w14:textId="77777777" w:rsidR="00BD5F67" w:rsidRPr="00C4493D" w:rsidRDefault="00BD5F67" w:rsidP="00BD5F67">
      <w:pPr>
        <w:pStyle w:val="Ttulo"/>
      </w:pPr>
      <w:r w:rsidRPr="00C4493D">
        <w:lastRenderedPageBreak/>
        <w:t>ABSTRACT</w:t>
      </w:r>
    </w:p>
    <w:p w14:paraId="63335413" w14:textId="77777777" w:rsidR="00BD5F67" w:rsidRPr="00C4493D" w:rsidRDefault="00BD5F67" w:rsidP="00D22504">
      <w:pPr>
        <w:ind w:firstLine="0"/>
      </w:pPr>
      <w:r w:rsidRPr="00C4493D">
        <w:t>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 Versão do resumo em outro idioma.</w:t>
      </w:r>
    </w:p>
    <w:p w14:paraId="432D5802" w14:textId="77777777" w:rsidR="00BD5F67" w:rsidRPr="00D02975" w:rsidRDefault="00BD5F67" w:rsidP="00D22504">
      <w:pPr>
        <w:ind w:firstLine="0"/>
        <w:jc w:val="left"/>
        <w:rPr>
          <w:lang w:val="en-US"/>
        </w:rPr>
      </w:pPr>
      <w:r w:rsidRPr="00AF5FFB">
        <w:rPr>
          <w:b/>
        </w:rPr>
        <w:t>Key words:</w:t>
      </w:r>
      <w:r w:rsidRPr="00D02975">
        <w:t xml:space="preserve"> Key word. </w:t>
      </w:r>
      <w:r w:rsidRPr="00C4493D">
        <w:rPr>
          <w:lang w:val="en-US"/>
        </w:rPr>
        <w:t xml:space="preserve">Key Word. </w:t>
      </w:r>
      <w:r w:rsidRPr="00D02975">
        <w:rPr>
          <w:lang w:val="en-US"/>
        </w:rPr>
        <w:t xml:space="preserve">Key word </w:t>
      </w:r>
    </w:p>
    <w:p w14:paraId="3D962F46" w14:textId="77777777" w:rsidR="00BD5F67" w:rsidRPr="00D02975" w:rsidRDefault="00BD5F67">
      <w:pPr>
        <w:spacing w:after="200" w:line="276" w:lineRule="auto"/>
        <w:ind w:firstLine="0"/>
        <w:jc w:val="left"/>
        <w:rPr>
          <w:lang w:val="en-US"/>
        </w:rPr>
      </w:pPr>
      <w:r w:rsidRPr="00D02975">
        <w:rPr>
          <w:lang w:val="en-US"/>
        </w:rPr>
        <w:br w:type="page"/>
      </w:r>
    </w:p>
    <w:p w14:paraId="45A07582" w14:textId="77777777" w:rsidR="00717049" w:rsidRPr="00D02975" w:rsidRDefault="00BD5F67" w:rsidP="00D30961">
      <w:pPr>
        <w:pStyle w:val="Ttulo"/>
        <w:rPr>
          <w:lang w:val="en-US"/>
        </w:rPr>
      </w:pPr>
      <w:r w:rsidRPr="00D02975">
        <w:rPr>
          <w:lang w:val="en-US"/>
        </w:rPr>
        <w:lastRenderedPageBreak/>
        <w:t xml:space="preserve">LISTA DE </w:t>
      </w:r>
      <w:r w:rsidR="00717049" w:rsidRPr="00D02975">
        <w:rPr>
          <w:lang w:val="en-US"/>
        </w:rPr>
        <w:t>ILUSTRAÇÕES</w:t>
      </w:r>
    </w:p>
    <w:p w14:paraId="37C8D757" w14:textId="77777777" w:rsidR="00BC4D06" w:rsidRPr="00C4493D" w:rsidRDefault="00D30961" w:rsidP="00717049">
      <w:pPr>
        <w:ind w:firstLine="0"/>
      </w:pPr>
      <w:r w:rsidRPr="00C4493D">
        <w:t>Figura 1 – Vista aérea de B</w:t>
      </w:r>
      <w:r w:rsidR="00717049" w:rsidRPr="00C4493D">
        <w:t>rasília..........</w:t>
      </w:r>
      <w:r w:rsidR="00D02975">
        <w:t>.....</w:t>
      </w:r>
      <w:r w:rsidR="00717049" w:rsidRPr="00C4493D">
        <w:t>...................................................</w:t>
      </w:r>
      <w:r w:rsidRPr="00C4493D">
        <w:t>....</w:t>
      </w:r>
      <w:r w:rsidR="00717049" w:rsidRPr="00C4493D">
        <w:t>........</w:t>
      </w:r>
      <w:r w:rsidR="00BD5F67" w:rsidRPr="00C4493D">
        <w:t>18</w:t>
      </w:r>
    </w:p>
    <w:p w14:paraId="2EF9F9A7" w14:textId="77777777" w:rsidR="00BD5F67" w:rsidRPr="00C4493D" w:rsidRDefault="00717049" w:rsidP="001F48FE">
      <w:pPr>
        <w:ind w:firstLine="0"/>
      </w:pPr>
      <w:r w:rsidRPr="00C4493D">
        <w:t>Figura 2</w:t>
      </w:r>
      <w:r w:rsidR="00BD5F67" w:rsidRPr="00C4493D">
        <w:t xml:space="preserve"> </w:t>
      </w:r>
      <w:r w:rsidRPr="00C4493D">
        <w:t>–</w:t>
      </w:r>
      <w:r w:rsidR="00BD5F67" w:rsidRPr="00C4493D">
        <w:t xml:space="preserve"> </w:t>
      </w:r>
      <w:r w:rsidRPr="00C4493D">
        <w:t>Fotografia de v</w:t>
      </w:r>
      <w:r w:rsidR="00BD5F67" w:rsidRPr="00C4493D">
        <w:t>ista aérea do aterro São João em São Paulo</w:t>
      </w:r>
      <w:r w:rsidRPr="00C4493D">
        <w:t>...................</w:t>
      </w:r>
      <w:r w:rsidR="00BD5F67" w:rsidRPr="00C4493D">
        <w:t>16</w:t>
      </w:r>
    </w:p>
    <w:p w14:paraId="46EB355D" w14:textId="77777777" w:rsidR="00BC4D06" w:rsidRPr="00C4493D" w:rsidRDefault="00717049" w:rsidP="001F48FE">
      <w:pPr>
        <w:ind w:firstLine="0"/>
      </w:pPr>
      <w:r w:rsidRPr="00C4493D">
        <w:t>Figura 3</w:t>
      </w:r>
      <w:r w:rsidR="00BD5F67" w:rsidRPr="00C4493D">
        <w:t xml:space="preserve"> </w:t>
      </w:r>
      <w:r w:rsidRPr="00C4493D">
        <w:t>–</w:t>
      </w:r>
      <w:r w:rsidR="00BD5F67" w:rsidRPr="00C4493D">
        <w:t xml:space="preserve"> </w:t>
      </w:r>
      <w:r w:rsidRPr="00C4493D">
        <w:t>Fotografia de h</w:t>
      </w:r>
      <w:r w:rsidR="00BD5F67" w:rsidRPr="00C4493D">
        <w:t>omens trabalhando</w:t>
      </w:r>
      <w:r w:rsidRPr="00C4493D">
        <w:t xml:space="preserve"> no aterro São João em SP................</w:t>
      </w:r>
      <w:r w:rsidR="00BD5F67" w:rsidRPr="00C4493D">
        <w:t>22</w:t>
      </w:r>
    </w:p>
    <w:p w14:paraId="486B0561" w14:textId="77777777" w:rsidR="00BD5F67" w:rsidRPr="00C4493D" w:rsidRDefault="00717049" w:rsidP="001F48FE">
      <w:pPr>
        <w:ind w:firstLine="0"/>
      </w:pPr>
      <w:r w:rsidRPr="00C4493D">
        <w:t>Figura 4</w:t>
      </w:r>
      <w:r w:rsidR="00BD5F67" w:rsidRPr="00C4493D">
        <w:t xml:space="preserve"> </w:t>
      </w:r>
      <w:r w:rsidRPr="00C4493D">
        <w:t>–</w:t>
      </w:r>
      <w:r w:rsidR="00BD5F67" w:rsidRPr="00C4493D">
        <w:t xml:space="preserve"> </w:t>
      </w:r>
      <w:r w:rsidRPr="00C4493D">
        <w:t xml:space="preserve">Gráfico de </w:t>
      </w:r>
      <w:r w:rsidR="00BD5F67" w:rsidRPr="00C4493D">
        <w:t>Deseconomia de escala</w:t>
      </w:r>
      <w:r w:rsidRPr="00C4493D">
        <w:tab/>
        <w:t>.........................................................</w:t>
      </w:r>
      <w:r w:rsidR="00BD5F67" w:rsidRPr="00C4493D">
        <w:t>18</w:t>
      </w:r>
    </w:p>
    <w:p w14:paraId="4CBA36D9" w14:textId="77777777" w:rsidR="00BD5F67" w:rsidRPr="00C4493D" w:rsidRDefault="00717049" w:rsidP="001F48FE">
      <w:pPr>
        <w:ind w:firstLine="0"/>
      </w:pPr>
      <w:r w:rsidRPr="00C4493D">
        <w:t>Figura 5</w:t>
      </w:r>
      <w:r w:rsidR="00BD5F67" w:rsidRPr="00C4493D">
        <w:t xml:space="preserve"> </w:t>
      </w:r>
      <w:r w:rsidRPr="00C4493D">
        <w:t>–</w:t>
      </w:r>
      <w:r w:rsidR="00BD5F67" w:rsidRPr="00C4493D">
        <w:t xml:space="preserve"> </w:t>
      </w:r>
      <w:r w:rsidRPr="00C4493D">
        <w:t>Gráfico de c</w:t>
      </w:r>
      <w:r w:rsidR="00BD5F67" w:rsidRPr="00C4493D">
        <w:t>urva belga</w:t>
      </w:r>
      <w:r w:rsidRPr="00C4493D">
        <w:t>.................................................................</w:t>
      </w:r>
      <w:r w:rsidR="00D02975">
        <w:t>......</w:t>
      </w:r>
      <w:r w:rsidRPr="00C4493D">
        <w:t>.......</w:t>
      </w:r>
      <w:r w:rsidR="00BD5F67" w:rsidRPr="00C4493D">
        <w:t>27</w:t>
      </w:r>
    </w:p>
    <w:p w14:paraId="1ED71028" w14:textId="77777777" w:rsidR="00BD5F67" w:rsidRPr="00C4493D" w:rsidRDefault="00BD5F67" w:rsidP="001F48FE">
      <w:pPr>
        <w:ind w:firstLine="0"/>
      </w:pPr>
    </w:p>
    <w:p w14:paraId="3B938288" w14:textId="77777777" w:rsidR="00BD5F67" w:rsidRPr="00C4493D" w:rsidRDefault="00BD5F67" w:rsidP="001F48FE">
      <w:pPr>
        <w:ind w:firstLine="0"/>
      </w:pPr>
    </w:p>
    <w:p w14:paraId="2503777F" w14:textId="77777777" w:rsidR="00717049" w:rsidRPr="00C4493D" w:rsidRDefault="00717049">
      <w:pPr>
        <w:spacing w:after="200" w:line="276" w:lineRule="auto"/>
        <w:ind w:firstLine="0"/>
        <w:jc w:val="left"/>
        <w:rPr>
          <w:b/>
        </w:rPr>
      </w:pPr>
      <w:r w:rsidRPr="00C4493D">
        <w:rPr>
          <w:b/>
        </w:rPr>
        <w:br w:type="page"/>
      </w:r>
    </w:p>
    <w:p w14:paraId="110BFFAF" w14:textId="738B6D07" w:rsidR="00BD5F67" w:rsidRDefault="00717049" w:rsidP="00717049">
      <w:pPr>
        <w:ind w:firstLine="0"/>
        <w:jc w:val="center"/>
        <w:rPr>
          <w:b/>
        </w:rPr>
      </w:pPr>
      <w:r w:rsidRPr="00C4493D">
        <w:rPr>
          <w:b/>
        </w:rPr>
        <w:lastRenderedPageBreak/>
        <w:t xml:space="preserve">LISTA DE </w:t>
      </w:r>
      <w:r w:rsidR="00BD5F67" w:rsidRPr="00C4493D">
        <w:rPr>
          <w:b/>
        </w:rPr>
        <w:t>TABELAS</w:t>
      </w:r>
    </w:p>
    <w:p w14:paraId="46E29483" w14:textId="7D683FE0" w:rsidR="007A0D11" w:rsidRDefault="007A0D11" w:rsidP="00717049">
      <w:pPr>
        <w:ind w:firstLine="0"/>
        <w:jc w:val="center"/>
        <w:rPr>
          <w:b/>
        </w:rPr>
      </w:pPr>
    </w:p>
    <w:p w14:paraId="024C97FD" w14:textId="2A6E9DEA" w:rsidR="007A0D11" w:rsidRDefault="007A0D11">
      <w:pPr>
        <w:pStyle w:val="ndicedeilustraes"/>
        <w:tabs>
          <w:tab w:val="right" w:leader="dot" w:pos="9061"/>
        </w:tabs>
        <w:rPr>
          <w:noProof/>
        </w:rPr>
      </w:pPr>
      <w:r>
        <w:rPr>
          <w:b/>
        </w:rPr>
        <w:fldChar w:fldCharType="begin"/>
      </w:r>
      <w:r>
        <w:rPr>
          <w:b/>
        </w:rPr>
        <w:instrText xml:space="preserve"> TOC \h \z \c "Tabela" </w:instrText>
      </w:r>
      <w:r>
        <w:rPr>
          <w:b/>
        </w:rPr>
        <w:fldChar w:fldCharType="separate"/>
      </w:r>
      <w:hyperlink w:anchor="_Toc117085903" w:history="1">
        <w:r w:rsidRPr="00C745DF">
          <w:rPr>
            <w:rStyle w:val="Hyperlink"/>
            <w:rFonts w:eastAsiaTheme="majorEastAsia"/>
            <w:noProof/>
          </w:rPr>
          <w:t>Tabela 1 - Requisitos</w:t>
        </w:r>
        <w:r>
          <w:rPr>
            <w:noProof/>
            <w:webHidden/>
          </w:rPr>
          <w:tab/>
        </w:r>
        <w:r>
          <w:rPr>
            <w:noProof/>
            <w:webHidden/>
          </w:rPr>
          <w:fldChar w:fldCharType="begin"/>
        </w:r>
        <w:r>
          <w:rPr>
            <w:noProof/>
            <w:webHidden/>
          </w:rPr>
          <w:instrText xml:space="preserve"> PAGEREF _Toc117085903 \h </w:instrText>
        </w:r>
        <w:r>
          <w:rPr>
            <w:noProof/>
            <w:webHidden/>
          </w:rPr>
        </w:r>
        <w:r>
          <w:rPr>
            <w:noProof/>
            <w:webHidden/>
          </w:rPr>
          <w:fldChar w:fldCharType="separate"/>
        </w:r>
        <w:r>
          <w:rPr>
            <w:noProof/>
            <w:webHidden/>
          </w:rPr>
          <w:t>15</w:t>
        </w:r>
        <w:r>
          <w:rPr>
            <w:noProof/>
            <w:webHidden/>
          </w:rPr>
          <w:fldChar w:fldCharType="end"/>
        </w:r>
      </w:hyperlink>
    </w:p>
    <w:p w14:paraId="4F6F79CF" w14:textId="4485EEE2" w:rsidR="007A0D11" w:rsidRDefault="00000000">
      <w:pPr>
        <w:pStyle w:val="ndicedeilustraes"/>
        <w:tabs>
          <w:tab w:val="right" w:leader="dot" w:pos="9061"/>
        </w:tabs>
        <w:rPr>
          <w:noProof/>
        </w:rPr>
      </w:pPr>
      <w:hyperlink w:anchor="_Toc117085904" w:history="1">
        <w:r w:rsidR="007A0D11" w:rsidRPr="00C745DF">
          <w:rPr>
            <w:rStyle w:val="Hyperlink"/>
            <w:rFonts w:eastAsiaTheme="majorEastAsia"/>
            <w:noProof/>
          </w:rPr>
          <w:t>Tabela 2 - Especificação dos Requisitos</w:t>
        </w:r>
        <w:r w:rsidR="007A0D11">
          <w:rPr>
            <w:noProof/>
            <w:webHidden/>
          </w:rPr>
          <w:tab/>
        </w:r>
        <w:r w:rsidR="007A0D11">
          <w:rPr>
            <w:noProof/>
            <w:webHidden/>
          </w:rPr>
          <w:fldChar w:fldCharType="begin"/>
        </w:r>
        <w:r w:rsidR="007A0D11">
          <w:rPr>
            <w:noProof/>
            <w:webHidden/>
          </w:rPr>
          <w:instrText xml:space="preserve"> PAGEREF _Toc117085904 \h </w:instrText>
        </w:r>
        <w:r w:rsidR="007A0D11">
          <w:rPr>
            <w:noProof/>
            <w:webHidden/>
          </w:rPr>
        </w:r>
        <w:r w:rsidR="007A0D11">
          <w:rPr>
            <w:noProof/>
            <w:webHidden/>
          </w:rPr>
          <w:fldChar w:fldCharType="separate"/>
        </w:r>
        <w:r w:rsidR="007A0D11">
          <w:rPr>
            <w:noProof/>
            <w:webHidden/>
          </w:rPr>
          <w:t>16</w:t>
        </w:r>
        <w:r w:rsidR="007A0D11">
          <w:rPr>
            <w:noProof/>
            <w:webHidden/>
          </w:rPr>
          <w:fldChar w:fldCharType="end"/>
        </w:r>
      </w:hyperlink>
    </w:p>
    <w:p w14:paraId="23676FDC" w14:textId="02A0DD30" w:rsidR="007A0D11" w:rsidRPr="00C4493D" w:rsidRDefault="007A0D11" w:rsidP="00717049">
      <w:pPr>
        <w:ind w:firstLine="0"/>
        <w:jc w:val="center"/>
        <w:rPr>
          <w:b/>
        </w:rPr>
      </w:pPr>
      <w:r>
        <w:rPr>
          <w:b/>
        </w:rPr>
        <w:fldChar w:fldCharType="end"/>
      </w:r>
    </w:p>
    <w:p w14:paraId="22963009" w14:textId="77777777" w:rsidR="00BD5F67" w:rsidRPr="00C4493D" w:rsidRDefault="00BD5F67" w:rsidP="00BD5F67"/>
    <w:p w14:paraId="76BD8044" w14:textId="77777777" w:rsidR="00BD5F67" w:rsidRPr="00C4493D" w:rsidRDefault="00BD5F67">
      <w:pPr>
        <w:spacing w:after="200" w:line="276" w:lineRule="auto"/>
        <w:ind w:firstLine="0"/>
        <w:jc w:val="left"/>
      </w:pPr>
      <w:r w:rsidRPr="00C4493D">
        <w:br w:type="page"/>
      </w:r>
    </w:p>
    <w:p w14:paraId="5EEE96FB" w14:textId="77777777" w:rsidR="00BD5F67" w:rsidRPr="00C4493D" w:rsidRDefault="00BD5F67" w:rsidP="00BD5F67">
      <w:pPr>
        <w:pStyle w:val="Ttulo"/>
      </w:pPr>
      <w:r w:rsidRPr="00C4493D">
        <w:lastRenderedPageBreak/>
        <w:t>LISTA DE ABREVIATURAS E SIGLAS</w:t>
      </w:r>
    </w:p>
    <w:p w14:paraId="0222F2C7" w14:textId="77777777" w:rsidR="00BD5F67" w:rsidRPr="00C4493D" w:rsidRDefault="00BD5F67" w:rsidP="00BC4D06">
      <w:pPr>
        <w:ind w:firstLine="0"/>
      </w:pPr>
    </w:p>
    <w:p w14:paraId="11C87CBC" w14:textId="77777777" w:rsidR="00BD5F67" w:rsidRPr="00C4493D" w:rsidRDefault="00BD5F67" w:rsidP="00BC4D06">
      <w:pPr>
        <w:ind w:firstLine="0"/>
        <w:rPr>
          <w:b/>
        </w:rPr>
      </w:pPr>
      <w:r w:rsidRPr="00C4493D">
        <w:rPr>
          <w:b/>
        </w:rPr>
        <w:t>ABREVIATURAS</w:t>
      </w:r>
    </w:p>
    <w:p w14:paraId="5365F3DE" w14:textId="77777777" w:rsidR="00BC4D06" w:rsidRPr="00C4493D" w:rsidRDefault="00BC4D06" w:rsidP="00BC4D06">
      <w:pPr>
        <w:ind w:firstLine="0"/>
      </w:pPr>
    </w:p>
    <w:p w14:paraId="094965A4" w14:textId="77777777" w:rsidR="00BD5F67" w:rsidRPr="00C4493D" w:rsidRDefault="00BD5F67" w:rsidP="00BC4D06">
      <w:pPr>
        <w:ind w:firstLine="0"/>
      </w:pPr>
      <w:r w:rsidRPr="00C4493D">
        <w:t xml:space="preserve">Art. </w:t>
      </w:r>
      <w:r w:rsidRPr="00C4493D">
        <w:tab/>
      </w:r>
      <w:r w:rsidR="00BC4D06" w:rsidRPr="00C4493D">
        <w:tab/>
      </w:r>
      <w:r w:rsidR="00BC4D06" w:rsidRPr="00C4493D">
        <w:tab/>
      </w:r>
      <w:r w:rsidRPr="00C4493D">
        <w:t>Artigo</w:t>
      </w:r>
    </w:p>
    <w:p w14:paraId="5FCCFDD2" w14:textId="77777777" w:rsidR="00BD5F67" w:rsidRPr="00C4493D" w:rsidRDefault="00BD5F67" w:rsidP="00BC4D06">
      <w:pPr>
        <w:ind w:firstLine="0"/>
      </w:pPr>
      <w:r w:rsidRPr="00C4493D">
        <w:t>Obs.</w:t>
      </w:r>
      <w:r w:rsidRPr="00C4493D">
        <w:tab/>
      </w:r>
      <w:r w:rsidR="00BC4D06" w:rsidRPr="00C4493D">
        <w:tab/>
      </w:r>
      <w:r w:rsidR="00BC4D06" w:rsidRPr="00C4493D">
        <w:tab/>
      </w:r>
      <w:r w:rsidRPr="00C4493D">
        <w:t>Observação</w:t>
      </w:r>
    </w:p>
    <w:p w14:paraId="563258CC" w14:textId="77777777" w:rsidR="00BC4D06" w:rsidRPr="00C4493D" w:rsidRDefault="00BC4D06" w:rsidP="00BC4D06">
      <w:pPr>
        <w:ind w:firstLine="0"/>
      </w:pPr>
    </w:p>
    <w:p w14:paraId="64857F72" w14:textId="77777777" w:rsidR="00BD5F67" w:rsidRPr="00C4493D" w:rsidRDefault="00BD5F67" w:rsidP="00BC4D06">
      <w:pPr>
        <w:ind w:firstLine="0"/>
        <w:rPr>
          <w:b/>
        </w:rPr>
      </w:pPr>
      <w:r w:rsidRPr="00C4493D">
        <w:rPr>
          <w:b/>
        </w:rPr>
        <w:t>SIGLAS</w:t>
      </w:r>
    </w:p>
    <w:p w14:paraId="7077237C" w14:textId="77777777" w:rsidR="00BC4D06" w:rsidRPr="00C4493D" w:rsidRDefault="00BC4D06" w:rsidP="00BC4D06">
      <w:pPr>
        <w:ind w:firstLine="0"/>
      </w:pPr>
    </w:p>
    <w:p w14:paraId="25993B8B" w14:textId="77777777" w:rsidR="00BD5F67" w:rsidRPr="00C4493D" w:rsidRDefault="00BD5F67" w:rsidP="00BC4D06">
      <w:pPr>
        <w:ind w:firstLine="0"/>
      </w:pPr>
      <w:r w:rsidRPr="00C4493D">
        <w:t>MPO</w:t>
      </w:r>
      <w:r w:rsidRPr="00C4493D">
        <w:tab/>
      </w:r>
      <w:r w:rsidR="00BC4D06" w:rsidRPr="00C4493D">
        <w:tab/>
      </w:r>
      <w:r w:rsidR="00BC4D06" w:rsidRPr="00C4493D">
        <w:tab/>
      </w:r>
      <w:r w:rsidRPr="00C4493D">
        <w:t>Ministério do Planejamento Orçamento e Gestão</w:t>
      </w:r>
    </w:p>
    <w:p w14:paraId="028E01C4" w14:textId="77777777" w:rsidR="00BD5F67" w:rsidRPr="00C4493D" w:rsidRDefault="00BD5F67" w:rsidP="00BC4D06">
      <w:pPr>
        <w:ind w:firstLine="0"/>
      </w:pPr>
      <w:r w:rsidRPr="00C4493D">
        <w:t>CPP</w:t>
      </w:r>
      <w:r w:rsidRPr="00C4493D">
        <w:tab/>
      </w:r>
      <w:r w:rsidR="00BC4D06" w:rsidRPr="00C4493D">
        <w:tab/>
      </w:r>
      <w:r w:rsidR="00BC4D06" w:rsidRPr="00C4493D">
        <w:tab/>
      </w:r>
      <w:r w:rsidRPr="00C4493D">
        <w:t>Código de Processo Penal</w:t>
      </w:r>
    </w:p>
    <w:p w14:paraId="1CE66D82" w14:textId="77777777" w:rsidR="00BD5F67" w:rsidRPr="00C4493D" w:rsidRDefault="00BD5F67" w:rsidP="00BC4D06">
      <w:pPr>
        <w:ind w:firstLine="0"/>
      </w:pPr>
      <w:r w:rsidRPr="00C4493D">
        <w:t> </w:t>
      </w:r>
    </w:p>
    <w:p w14:paraId="4F03DBA3" w14:textId="77777777" w:rsidR="00BD5F67" w:rsidRPr="00C4493D" w:rsidRDefault="00BD5F67">
      <w:pPr>
        <w:spacing w:after="200" w:line="276" w:lineRule="auto"/>
        <w:ind w:firstLine="0"/>
        <w:jc w:val="left"/>
      </w:pPr>
      <w:r w:rsidRPr="00C4493D">
        <w:br w:type="page"/>
      </w:r>
    </w:p>
    <w:p w14:paraId="2DFD3025" w14:textId="19F27BEE" w:rsidR="007A0D11" w:rsidRPr="00496871" w:rsidRDefault="009240B4" w:rsidP="00FC67F5">
      <w:pPr>
        <w:pStyle w:val="Sumrio1"/>
        <w:rPr>
          <w:u w:val="single"/>
        </w:rPr>
        <w:pPrChange w:id="1" w:author="Caio Abud" w:date="2022-10-20T15:42:00Z">
          <w:pPr>
            <w:pStyle w:val="Sumrio1"/>
            <w:ind w:left="2406"/>
          </w:pPr>
        </w:pPrChange>
      </w:pPr>
      <w:r w:rsidRPr="00C4493D">
        <w:lastRenderedPageBreak/>
        <w:t>SUMÁRI</w:t>
      </w:r>
      <w:r w:rsidR="005D4924">
        <w:t>o</w:t>
      </w:r>
    </w:p>
    <w:p w14:paraId="124988B0" w14:textId="77777777" w:rsidR="005D4924" w:rsidRDefault="005D4924" w:rsidP="005D4924"/>
    <w:p w14:paraId="2A2607FE" w14:textId="77777777" w:rsidR="00C5137E" w:rsidRDefault="00C5137E" w:rsidP="005D4924"/>
    <w:sdt>
      <w:sdtPr>
        <w:rPr>
          <w:rFonts w:ascii="Arial" w:eastAsia="Times New Roman" w:hAnsi="Arial" w:cs="Times New Roman"/>
          <w:color w:val="auto"/>
          <w:sz w:val="24"/>
          <w:szCs w:val="20"/>
          <w:lang w:eastAsia="en-US"/>
        </w:rPr>
        <w:id w:val="-1977285466"/>
        <w:docPartObj>
          <w:docPartGallery w:val="Table of Contents"/>
          <w:docPartUnique/>
        </w:docPartObj>
      </w:sdtPr>
      <w:sdtEndPr>
        <w:rPr>
          <w:b/>
          <w:bCs/>
        </w:rPr>
      </w:sdtEndPr>
      <w:sdtContent>
        <w:p w14:paraId="6BC52A3B" w14:textId="3274C76A" w:rsidR="0088268A" w:rsidRDefault="0088268A">
          <w:pPr>
            <w:pStyle w:val="CabealhodoSumrio"/>
          </w:pPr>
          <w:r>
            <w:t>Sumário</w:t>
          </w:r>
        </w:p>
        <w:p w14:paraId="3378D01F" w14:textId="35C6BC20" w:rsidR="00FC67F5" w:rsidRDefault="0088268A" w:rsidP="00FC67F5">
          <w:pPr>
            <w:pStyle w:val="Sumrio1"/>
            <w:rPr>
              <w:ins w:id="2" w:author="Caio Abud" w:date="2022-10-20T15:42:00Z"/>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ins w:id="3" w:author="Caio Abud" w:date="2022-10-20T15:42:00Z">
            <w:r w:rsidR="00FC67F5" w:rsidRPr="00511051">
              <w:rPr>
                <w:rStyle w:val="Hyperlink"/>
                <w:noProof/>
              </w:rPr>
              <w:fldChar w:fldCharType="begin"/>
            </w:r>
            <w:r w:rsidR="00FC67F5" w:rsidRPr="00511051">
              <w:rPr>
                <w:rStyle w:val="Hyperlink"/>
                <w:noProof/>
              </w:rPr>
              <w:instrText xml:space="preserve"> </w:instrText>
            </w:r>
            <w:r w:rsidR="00FC67F5">
              <w:rPr>
                <w:noProof/>
              </w:rPr>
              <w:instrText>HYPERLINK \l "_Toc117172972"</w:instrText>
            </w:r>
            <w:r w:rsidR="00FC67F5" w:rsidRPr="00511051">
              <w:rPr>
                <w:rStyle w:val="Hyperlink"/>
                <w:noProof/>
              </w:rPr>
              <w:instrText xml:space="preserve"> </w:instrText>
            </w:r>
            <w:r w:rsidR="00FC67F5" w:rsidRPr="00511051">
              <w:rPr>
                <w:rStyle w:val="Hyperlink"/>
                <w:noProof/>
              </w:rPr>
            </w:r>
            <w:r w:rsidR="00FC67F5" w:rsidRPr="00511051">
              <w:rPr>
                <w:rStyle w:val="Hyperlink"/>
                <w:noProof/>
              </w:rPr>
              <w:fldChar w:fldCharType="separate"/>
            </w:r>
            <w:r w:rsidR="00FC67F5" w:rsidRPr="00511051">
              <w:rPr>
                <w:rStyle w:val="Hyperlink"/>
                <w:noProof/>
              </w:rPr>
              <w:t>1.</w:t>
            </w:r>
            <w:r w:rsidR="00FC67F5">
              <w:rPr>
                <w:rFonts w:asciiTheme="minorHAnsi" w:eastAsiaTheme="minorEastAsia" w:hAnsiTheme="minorHAnsi" w:cstheme="minorBidi"/>
                <w:noProof/>
                <w:sz w:val="22"/>
                <w:szCs w:val="22"/>
                <w:lang w:eastAsia="pt-BR"/>
              </w:rPr>
              <w:tab/>
            </w:r>
            <w:r w:rsidR="00FC67F5" w:rsidRPr="00511051">
              <w:rPr>
                <w:rStyle w:val="Hyperlink"/>
                <w:noProof/>
              </w:rPr>
              <w:t>ESPECIFICAÇÃO DE REQUISITOS</w:t>
            </w:r>
            <w:r w:rsidR="00FC67F5">
              <w:rPr>
                <w:noProof/>
                <w:webHidden/>
              </w:rPr>
              <w:tab/>
            </w:r>
            <w:r w:rsidR="00FC67F5">
              <w:rPr>
                <w:noProof/>
                <w:webHidden/>
              </w:rPr>
              <w:fldChar w:fldCharType="begin"/>
            </w:r>
            <w:r w:rsidR="00FC67F5">
              <w:rPr>
                <w:noProof/>
                <w:webHidden/>
              </w:rPr>
              <w:instrText xml:space="preserve"> PAGEREF _Toc117172972 \h </w:instrText>
            </w:r>
            <w:r w:rsidR="00FC67F5">
              <w:rPr>
                <w:noProof/>
                <w:webHidden/>
              </w:rPr>
            </w:r>
          </w:ins>
          <w:r w:rsidR="00FC67F5">
            <w:rPr>
              <w:noProof/>
              <w:webHidden/>
            </w:rPr>
            <w:fldChar w:fldCharType="separate"/>
          </w:r>
          <w:ins w:id="4" w:author="Caio Abud" w:date="2022-10-20T15:42:00Z">
            <w:r w:rsidR="00FC67F5">
              <w:rPr>
                <w:noProof/>
                <w:webHidden/>
              </w:rPr>
              <w:t>13</w:t>
            </w:r>
            <w:r w:rsidR="00FC67F5">
              <w:rPr>
                <w:noProof/>
                <w:webHidden/>
              </w:rPr>
              <w:fldChar w:fldCharType="end"/>
            </w:r>
            <w:r w:rsidR="00FC67F5" w:rsidRPr="00511051">
              <w:rPr>
                <w:rStyle w:val="Hyperlink"/>
                <w:noProof/>
              </w:rPr>
              <w:fldChar w:fldCharType="end"/>
            </w:r>
          </w:ins>
        </w:p>
        <w:p w14:paraId="3CD4F7B9" w14:textId="56C4DAB6" w:rsidR="00FC67F5" w:rsidRDefault="00FC67F5" w:rsidP="00FC67F5">
          <w:pPr>
            <w:pStyle w:val="Sumrio1"/>
            <w:rPr>
              <w:ins w:id="5" w:author="Caio Abud" w:date="2022-10-20T15:42:00Z"/>
              <w:rFonts w:asciiTheme="minorHAnsi" w:eastAsiaTheme="minorEastAsia" w:hAnsiTheme="minorHAnsi" w:cstheme="minorBidi"/>
              <w:noProof/>
              <w:sz w:val="22"/>
              <w:szCs w:val="22"/>
              <w:lang w:eastAsia="pt-BR"/>
            </w:rPr>
          </w:pPr>
          <w:ins w:id="6"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"_Toc117172973"</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2.</w:t>
            </w:r>
            <w:r>
              <w:rPr>
                <w:rFonts w:asciiTheme="minorHAnsi" w:eastAsiaTheme="minorEastAsia" w:hAnsiTheme="minorHAnsi" w:cstheme="minorBidi"/>
                <w:noProof/>
                <w:sz w:val="22"/>
                <w:szCs w:val="22"/>
                <w:lang w:eastAsia="pt-BR"/>
              </w:rPr>
              <w:tab/>
            </w:r>
            <w:r w:rsidRPr="00511051">
              <w:rPr>
                <w:rStyle w:val="Hyperlink"/>
                <w:noProof/>
              </w:rPr>
              <w:t>Lista de requisitos funcionais.</w:t>
            </w:r>
            <w:r>
              <w:rPr>
                <w:noProof/>
                <w:webHidden/>
              </w:rPr>
              <w:tab/>
            </w:r>
            <w:r>
              <w:rPr>
                <w:noProof/>
                <w:webHidden/>
              </w:rPr>
              <w:fldChar w:fldCharType="begin"/>
            </w:r>
            <w:r>
              <w:rPr>
                <w:noProof/>
                <w:webHidden/>
              </w:rPr>
              <w:instrText xml:space="preserve"> PAGEREF _Toc117172973 \h </w:instrText>
            </w:r>
            <w:r>
              <w:rPr>
                <w:noProof/>
                <w:webHidden/>
              </w:rPr>
            </w:r>
          </w:ins>
          <w:r>
            <w:rPr>
              <w:noProof/>
              <w:webHidden/>
            </w:rPr>
            <w:fldChar w:fldCharType="separate"/>
          </w:r>
          <w:ins w:id="7" w:author="Caio Abud" w:date="2022-10-20T15:42:00Z">
            <w:r>
              <w:rPr>
                <w:noProof/>
                <w:webHidden/>
              </w:rPr>
              <w:t>13</w:t>
            </w:r>
            <w:r>
              <w:rPr>
                <w:noProof/>
                <w:webHidden/>
              </w:rPr>
              <w:fldChar w:fldCharType="end"/>
            </w:r>
            <w:r w:rsidRPr="00511051">
              <w:rPr>
                <w:rStyle w:val="Hyperlink"/>
                <w:noProof/>
              </w:rPr>
              <w:fldChar w:fldCharType="end"/>
            </w:r>
          </w:ins>
        </w:p>
        <w:p w14:paraId="51305277" w14:textId="0A1D826D" w:rsidR="00FC67F5" w:rsidRDefault="00FC67F5">
          <w:pPr>
            <w:pStyle w:val="Sumrio2"/>
            <w:tabs>
              <w:tab w:val="left" w:pos="1680"/>
              <w:tab w:val="right" w:leader="hyphen" w:pos="9061"/>
            </w:tabs>
            <w:rPr>
              <w:ins w:id="8" w:author="Caio Abud" w:date="2022-10-20T15:42:00Z"/>
              <w:rFonts w:eastAsiaTheme="minorEastAsia" w:cstheme="minorBidi"/>
              <w:b w:val="0"/>
              <w:bCs w:val="0"/>
              <w:noProof/>
              <w:sz w:val="22"/>
              <w:szCs w:val="22"/>
              <w:lang w:eastAsia="pt-BR"/>
            </w:rPr>
          </w:pPr>
          <w:ins w:id="9"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"_Toc117172974"</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2.1.</w:t>
            </w:r>
            <w:r>
              <w:rPr>
                <w:rFonts w:eastAsiaTheme="minorEastAsia" w:cstheme="minorBidi"/>
                <w:b w:val="0"/>
                <w:bCs w:val="0"/>
                <w:noProof/>
                <w:sz w:val="22"/>
                <w:szCs w:val="22"/>
                <w:lang w:eastAsia="pt-BR"/>
              </w:rPr>
              <w:tab/>
            </w:r>
            <w:r w:rsidRPr="00511051">
              <w:rPr>
                <w:rStyle w:val="Hyperlink"/>
                <w:noProof/>
              </w:rPr>
              <w:t>Especificação de Requisitos</w:t>
            </w:r>
            <w:r>
              <w:rPr>
                <w:noProof/>
                <w:webHidden/>
              </w:rPr>
              <w:tab/>
            </w:r>
            <w:r>
              <w:rPr>
                <w:noProof/>
                <w:webHidden/>
              </w:rPr>
              <w:fldChar w:fldCharType="begin"/>
            </w:r>
            <w:r>
              <w:rPr>
                <w:noProof/>
                <w:webHidden/>
              </w:rPr>
              <w:instrText xml:space="preserve"> PAGEREF _Toc117172974 \h </w:instrText>
            </w:r>
            <w:r>
              <w:rPr>
                <w:noProof/>
                <w:webHidden/>
              </w:rPr>
            </w:r>
          </w:ins>
          <w:r>
            <w:rPr>
              <w:noProof/>
              <w:webHidden/>
            </w:rPr>
            <w:fldChar w:fldCharType="separate"/>
          </w:r>
          <w:ins w:id="10" w:author="Caio Abud" w:date="2022-10-20T15:42:00Z">
            <w:r>
              <w:rPr>
                <w:noProof/>
                <w:webHidden/>
              </w:rPr>
              <w:t>13</w:t>
            </w:r>
            <w:r>
              <w:rPr>
                <w:noProof/>
                <w:webHidden/>
              </w:rPr>
              <w:fldChar w:fldCharType="end"/>
            </w:r>
            <w:r w:rsidRPr="00511051">
              <w:rPr>
                <w:rStyle w:val="Hyperlink"/>
                <w:noProof/>
              </w:rPr>
              <w:fldChar w:fldCharType="end"/>
            </w:r>
          </w:ins>
        </w:p>
        <w:p w14:paraId="45D88C67" w14:textId="4B165811" w:rsidR="00FC67F5" w:rsidRDefault="00FC67F5">
          <w:pPr>
            <w:pStyle w:val="Sumrio2"/>
            <w:tabs>
              <w:tab w:val="left" w:pos="1680"/>
              <w:tab w:val="right" w:leader="hyphen" w:pos="9061"/>
            </w:tabs>
            <w:rPr>
              <w:ins w:id="11" w:author="Caio Abud" w:date="2022-10-20T15:42:00Z"/>
              <w:rFonts w:eastAsiaTheme="minorEastAsia" w:cstheme="minorBidi"/>
              <w:b w:val="0"/>
              <w:bCs w:val="0"/>
              <w:noProof/>
              <w:sz w:val="22"/>
              <w:szCs w:val="22"/>
              <w:lang w:eastAsia="pt-BR"/>
            </w:rPr>
          </w:pPr>
          <w:ins w:id="12"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"_Toc117172975"</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2.2.</w:t>
            </w:r>
            <w:r>
              <w:rPr>
                <w:rFonts w:eastAsiaTheme="minorEastAsia" w:cstheme="minorBidi"/>
                <w:b w:val="0"/>
                <w:bCs w:val="0"/>
                <w:noProof/>
                <w:sz w:val="22"/>
                <w:szCs w:val="22"/>
                <w:lang w:eastAsia="pt-BR"/>
              </w:rPr>
              <w:tab/>
            </w:r>
            <w:r w:rsidRPr="00511051">
              <w:rPr>
                <w:rStyle w:val="Hyperlink"/>
                <w:noProof/>
              </w:rPr>
              <w:t>REQUISITOS NÃO FUNCIONAIS</w:t>
            </w:r>
            <w:r>
              <w:rPr>
                <w:noProof/>
                <w:webHidden/>
              </w:rPr>
              <w:tab/>
            </w:r>
            <w:r>
              <w:rPr>
                <w:noProof/>
                <w:webHidden/>
              </w:rPr>
              <w:fldChar w:fldCharType="begin"/>
            </w:r>
            <w:r>
              <w:rPr>
                <w:noProof/>
                <w:webHidden/>
              </w:rPr>
              <w:instrText xml:space="preserve"> PAGEREF _Toc117172975 \h </w:instrText>
            </w:r>
            <w:r>
              <w:rPr>
                <w:noProof/>
                <w:webHidden/>
              </w:rPr>
            </w:r>
          </w:ins>
          <w:r>
            <w:rPr>
              <w:noProof/>
              <w:webHidden/>
            </w:rPr>
            <w:fldChar w:fldCharType="separate"/>
          </w:r>
          <w:ins w:id="13" w:author="Caio Abud" w:date="2022-10-20T15:42:00Z">
            <w:r>
              <w:rPr>
                <w:noProof/>
                <w:webHidden/>
              </w:rPr>
              <w:t>14</w:t>
            </w:r>
            <w:r>
              <w:rPr>
                <w:noProof/>
                <w:webHidden/>
              </w:rPr>
              <w:fldChar w:fldCharType="end"/>
            </w:r>
            <w:r w:rsidRPr="00511051">
              <w:rPr>
                <w:rStyle w:val="Hyperlink"/>
                <w:noProof/>
              </w:rPr>
              <w:fldChar w:fldCharType="end"/>
            </w:r>
          </w:ins>
        </w:p>
        <w:p w14:paraId="1F8F17D9" w14:textId="2DF1782F" w:rsidR="00FC67F5" w:rsidRDefault="00FC67F5" w:rsidP="00FC67F5">
          <w:pPr>
            <w:pStyle w:val="Sumrio1"/>
            <w:rPr>
              <w:ins w:id="14" w:author="Caio Abud" w:date="2022-10-20T15:42:00Z"/>
              <w:rFonts w:asciiTheme="minorHAnsi" w:eastAsiaTheme="minorEastAsia" w:hAnsiTheme="minorHAnsi" w:cstheme="minorBidi"/>
              <w:noProof/>
              <w:sz w:val="22"/>
              <w:szCs w:val="22"/>
              <w:lang w:eastAsia="pt-BR"/>
            </w:rPr>
          </w:pPr>
          <w:ins w:id="15"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"_Toc117172976"</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w:t>
            </w:r>
            <w:r>
              <w:rPr>
                <w:rFonts w:asciiTheme="minorHAnsi" w:eastAsiaTheme="minorEastAsia" w:hAnsiTheme="minorHAnsi" w:cstheme="minorBidi"/>
                <w:noProof/>
                <w:sz w:val="22"/>
                <w:szCs w:val="22"/>
                <w:lang w:eastAsia="pt-BR"/>
              </w:rPr>
              <w:tab/>
            </w:r>
            <w:r w:rsidRPr="00511051">
              <w:rPr>
                <w:rStyle w:val="Hyperlink"/>
                <w:noProof/>
              </w:rPr>
              <w:t>CASOS DE USO</w:t>
            </w:r>
            <w:r>
              <w:rPr>
                <w:noProof/>
                <w:webHidden/>
              </w:rPr>
              <w:tab/>
            </w:r>
            <w:r>
              <w:rPr>
                <w:noProof/>
                <w:webHidden/>
              </w:rPr>
              <w:fldChar w:fldCharType="begin"/>
            </w:r>
            <w:r>
              <w:rPr>
                <w:noProof/>
                <w:webHidden/>
              </w:rPr>
              <w:instrText xml:space="preserve"> PAGEREF _Toc117172976 \h </w:instrText>
            </w:r>
            <w:r>
              <w:rPr>
                <w:noProof/>
                <w:webHidden/>
              </w:rPr>
            </w:r>
          </w:ins>
          <w:r>
            <w:rPr>
              <w:noProof/>
              <w:webHidden/>
            </w:rPr>
            <w:fldChar w:fldCharType="separate"/>
          </w:r>
          <w:ins w:id="16" w:author="Caio Abud" w:date="2022-10-20T15:42:00Z">
            <w:r>
              <w:rPr>
                <w:noProof/>
                <w:webHidden/>
              </w:rPr>
              <w:t>15</w:t>
            </w:r>
            <w:r>
              <w:rPr>
                <w:noProof/>
                <w:webHidden/>
              </w:rPr>
              <w:fldChar w:fldCharType="end"/>
            </w:r>
            <w:r w:rsidRPr="00511051">
              <w:rPr>
                <w:rStyle w:val="Hyperlink"/>
                <w:noProof/>
              </w:rPr>
              <w:fldChar w:fldCharType="end"/>
            </w:r>
          </w:ins>
        </w:p>
        <w:p w14:paraId="4F929DCC" w14:textId="758C28F5" w:rsidR="00FC67F5" w:rsidRDefault="00FC67F5">
          <w:pPr>
            <w:pStyle w:val="Sumrio2"/>
            <w:tabs>
              <w:tab w:val="left" w:pos="1680"/>
              <w:tab w:val="right" w:leader="hyphen" w:pos="9061"/>
            </w:tabs>
            <w:rPr>
              <w:ins w:id="17" w:author="Caio Abud" w:date="2022-10-20T15:42:00Z"/>
              <w:rFonts w:eastAsiaTheme="minorEastAsia" w:cstheme="minorBidi"/>
              <w:b w:val="0"/>
              <w:bCs w:val="0"/>
              <w:noProof/>
              <w:sz w:val="22"/>
              <w:szCs w:val="22"/>
              <w:lang w:eastAsia="pt-BR"/>
            </w:rPr>
          </w:pPr>
          <w:ins w:id="18"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"_Toc117172977"</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w:t>
            </w:r>
            <w:r>
              <w:rPr>
                <w:rFonts w:eastAsiaTheme="minorEastAsia" w:cstheme="minorBidi"/>
                <w:b w:val="0"/>
                <w:bCs w:val="0"/>
                <w:noProof/>
                <w:sz w:val="22"/>
                <w:szCs w:val="22"/>
                <w:lang w:eastAsia="pt-BR"/>
              </w:rPr>
              <w:tab/>
            </w:r>
            <w:r w:rsidRPr="00511051">
              <w:rPr>
                <w:rStyle w:val="Hyperlink"/>
                <w:noProof/>
              </w:rPr>
              <w:t>ESPECIFICAÇÃO DOS CASOS DE USO</w:t>
            </w:r>
            <w:r>
              <w:rPr>
                <w:noProof/>
                <w:webHidden/>
              </w:rPr>
              <w:tab/>
            </w:r>
            <w:r>
              <w:rPr>
                <w:noProof/>
                <w:webHidden/>
              </w:rPr>
              <w:fldChar w:fldCharType="begin"/>
            </w:r>
            <w:r>
              <w:rPr>
                <w:noProof/>
                <w:webHidden/>
              </w:rPr>
              <w:instrText xml:space="preserve"> PAGEREF _Toc117172977 \h </w:instrText>
            </w:r>
            <w:r>
              <w:rPr>
                <w:noProof/>
                <w:webHidden/>
              </w:rPr>
            </w:r>
          </w:ins>
          <w:r>
            <w:rPr>
              <w:noProof/>
              <w:webHidden/>
            </w:rPr>
            <w:fldChar w:fldCharType="separate"/>
          </w:r>
          <w:ins w:id="19" w:author="Caio Abud" w:date="2022-10-20T15:42:00Z">
            <w:r>
              <w:rPr>
                <w:noProof/>
                <w:webHidden/>
              </w:rPr>
              <w:t>16</w:t>
            </w:r>
            <w:r>
              <w:rPr>
                <w:noProof/>
                <w:webHidden/>
              </w:rPr>
              <w:fldChar w:fldCharType="end"/>
            </w:r>
            <w:r w:rsidRPr="00511051">
              <w:rPr>
                <w:rStyle w:val="Hyperlink"/>
                <w:noProof/>
              </w:rPr>
              <w:fldChar w:fldCharType="end"/>
            </w:r>
          </w:ins>
        </w:p>
        <w:p w14:paraId="46BC7D44" w14:textId="7FC7B948" w:rsidR="00FC67F5" w:rsidRDefault="00FC67F5">
          <w:pPr>
            <w:pStyle w:val="Sumrio3"/>
            <w:tabs>
              <w:tab w:val="left" w:pos="2050"/>
              <w:tab w:val="right" w:leader="hyphen" w:pos="9061"/>
            </w:tabs>
            <w:rPr>
              <w:ins w:id="20" w:author="Caio Abud" w:date="2022-10-20T15:42:00Z"/>
              <w:rFonts w:eastAsiaTheme="minorEastAsia" w:cstheme="minorBidi"/>
              <w:noProof/>
              <w:sz w:val="22"/>
              <w:szCs w:val="22"/>
              <w:lang w:eastAsia="pt-BR"/>
            </w:rPr>
          </w:pPr>
          <w:ins w:id="21"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"_Toc117172978"</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rFonts w:eastAsia="Arial"/>
                <w:noProof/>
                <w:lang w:eastAsia="pt-BR"/>
              </w:rPr>
              <w:t>3.1.1.</w:t>
            </w:r>
            <w:r>
              <w:rPr>
                <w:rFonts w:eastAsiaTheme="minorEastAsia" w:cstheme="minorBidi"/>
                <w:noProof/>
                <w:sz w:val="22"/>
                <w:szCs w:val="22"/>
                <w:lang w:eastAsia="pt-BR"/>
              </w:rPr>
              <w:tab/>
            </w:r>
            <w:r w:rsidRPr="00511051">
              <w:rPr>
                <w:rStyle w:val="Hyperlink"/>
                <w:rFonts w:eastAsia="Arial"/>
                <w:noProof/>
                <w:lang w:eastAsia="pt-BR"/>
              </w:rPr>
              <w:t>Cadastrar Usuário</w:t>
            </w:r>
            <w:r>
              <w:rPr>
                <w:noProof/>
                <w:webHidden/>
              </w:rPr>
              <w:tab/>
            </w:r>
            <w:r>
              <w:rPr>
                <w:noProof/>
                <w:webHidden/>
              </w:rPr>
              <w:fldChar w:fldCharType="begin"/>
            </w:r>
            <w:r>
              <w:rPr>
                <w:noProof/>
                <w:webHidden/>
              </w:rPr>
              <w:instrText xml:space="preserve"> PAGEREF _Toc117172978 \h </w:instrText>
            </w:r>
            <w:r>
              <w:rPr>
                <w:noProof/>
                <w:webHidden/>
              </w:rPr>
            </w:r>
          </w:ins>
          <w:r>
            <w:rPr>
              <w:noProof/>
              <w:webHidden/>
            </w:rPr>
            <w:fldChar w:fldCharType="separate"/>
          </w:r>
          <w:ins w:id="22" w:author="Caio Abud" w:date="2022-10-20T15:42:00Z">
            <w:r>
              <w:rPr>
                <w:noProof/>
                <w:webHidden/>
              </w:rPr>
              <w:t>16</w:t>
            </w:r>
            <w:r>
              <w:rPr>
                <w:noProof/>
                <w:webHidden/>
              </w:rPr>
              <w:fldChar w:fldCharType="end"/>
            </w:r>
            <w:r w:rsidRPr="00511051">
              <w:rPr>
                <w:rStyle w:val="Hyperlink"/>
                <w:noProof/>
              </w:rPr>
              <w:fldChar w:fldCharType="end"/>
            </w:r>
          </w:ins>
        </w:p>
        <w:p w14:paraId="481E7198" w14:textId="035389F4" w:rsidR="00FC67F5" w:rsidRDefault="00FC67F5">
          <w:pPr>
            <w:pStyle w:val="Sumrio3"/>
            <w:tabs>
              <w:tab w:val="left" w:pos="2050"/>
              <w:tab w:val="right" w:leader="hyphen" w:pos="9061"/>
            </w:tabs>
            <w:rPr>
              <w:ins w:id="23" w:author="Caio Abud" w:date="2022-10-20T15:42:00Z"/>
              <w:rFonts w:eastAsiaTheme="minorEastAsia" w:cstheme="minorBidi"/>
              <w:noProof/>
              <w:sz w:val="22"/>
              <w:szCs w:val="22"/>
              <w:lang w:eastAsia="pt-BR"/>
            </w:rPr>
          </w:pPr>
          <w:ins w:id="24"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"_Toc117172979"</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rFonts w:eastAsia="Arial"/>
                <w:noProof/>
                <w:lang w:eastAsia="pt-BR"/>
              </w:rPr>
              <w:t>3.1.2.</w:t>
            </w:r>
            <w:r>
              <w:rPr>
                <w:rFonts w:eastAsiaTheme="minorEastAsia" w:cstheme="minorBidi"/>
                <w:noProof/>
                <w:sz w:val="22"/>
                <w:szCs w:val="22"/>
                <w:lang w:eastAsia="pt-BR"/>
              </w:rPr>
              <w:tab/>
            </w:r>
            <w:r w:rsidRPr="00511051">
              <w:rPr>
                <w:rStyle w:val="Hyperlink"/>
                <w:rFonts w:eastAsia="Arial"/>
                <w:noProof/>
                <w:lang w:eastAsia="pt-BR"/>
              </w:rPr>
              <w:t>Acessar Usuário</w:t>
            </w:r>
            <w:r>
              <w:rPr>
                <w:noProof/>
                <w:webHidden/>
              </w:rPr>
              <w:tab/>
            </w:r>
            <w:r>
              <w:rPr>
                <w:noProof/>
                <w:webHidden/>
              </w:rPr>
              <w:fldChar w:fldCharType="begin"/>
            </w:r>
            <w:r>
              <w:rPr>
                <w:noProof/>
                <w:webHidden/>
              </w:rPr>
              <w:instrText xml:space="preserve"> PAGEREF _Toc117172979 \h </w:instrText>
            </w:r>
            <w:r>
              <w:rPr>
                <w:noProof/>
                <w:webHidden/>
              </w:rPr>
            </w:r>
          </w:ins>
          <w:r>
            <w:rPr>
              <w:noProof/>
              <w:webHidden/>
            </w:rPr>
            <w:fldChar w:fldCharType="separate"/>
          </w:r>
          <w:ins w:id="25" w:author="Caio Abud" w:date="2022-10-20T15:42:00Z">
            <w:r>
              <w:rPr>
                <w:noProof/>
                <w:webHidden/>
              </w:rPr>
              <w:t>18</w:t>
            </w:r>
            <w:r>
              <w:rPr>
                <w:noProof/>
                <w:webHidden/>
              </w:rPr>
              <w:fldChar w:fldCharType="end"/>
            </w:r>
            <w:r w:rsidRPr="00511051">
              <w:rPr>
                <w:rStyle w:val="Hyperlink"/>
                <w:noProof/>
              </w:rPr>
              <w:fldChar w:fldCharType="end"/>
            </w:r>
          </w:ins>
        </w:p>
        <w:p w14:paraId="52F8B088" w14:textId="6C2A60C5" w:rsidR="00FC67F5" w:rsidRDefault="00FC67F5">
          <w:pPr>
            <w:pStyle w:val="Sumrio3"/>
            <w:tabs>
              <w:tab w:val="left" w:pos="2050"/>
              <w:tab w:val="right" w:leader="hyphen" w:pos="9061"/>
            </w:tabs>
            <w:rPr>
              <w:ins w:id="26" w:author="Caio Abud" w:date="2022-10-20T15:42:00Z"/>
              <w:rFonts w:eastAsiaTheme="minorEastAsia" w:cstheme="minorBidi"/>
              <w:noProof/>
              <w:sz w:val="22"/>
              <w:szCs w:val="22"/>
              <w:lang w:eastAsia="pt-BR"/>
            </w:rPr>
          </w:pPr>
          <w:ins w:id="27"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"_Toc117172980"</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rFonts w:eastAsia="Arial"/>
                <w:noProof/>
                <w:lang w:eastAsia="pt-BR"/>
              </w:rPr>
              <w:t>3.1.3.</w:t>
            </w:r>
            <w:r>
              <w:rPr>
                <w:rFonts w:eastAsiaTheme="minorEastAsia" w:cstheme="minorBidi"/>
                <w:noProof/>
                <w:sz w:val="22"/>
                <w:szCs w:val="22"/>
                <w:lang w:eastAsia="pt-BR"/>
              </w:rPr>
              <w:tab/>
            </w:r>
            <w:r w:rsidRPr="00511051">
              <w:rPr>
                <w:rStyle w:val="Hyperlink"/>
                <w:rFonts w:eastAsia="Arial"/>
                <w:noProof/>
                <w:lang w:eastAsia="pt-BR"/>
              </w:rPr>
              <w:t>Deslogar usuário</w:t>
            </w:r>
            <w:r>
              <w:rPr>
                <w:noProof/>
                <w:webHidden/>
              </w:rPr>
              <w:tab/>
            </w:r>
            <w:r>
              <w:rPr>
                <w:noProof/>
                <w:webHidden/>
              </w:rPr>
              <w:fldChar w:fldCharType="begin"/>
            </w:r>
            <w:r>
              <w:rPr>
                <w:noProof/>
                <w:webHidden/>
              </w:rPr>
              <w:instrText xml:space="preserve"> PAGEREF _Toc117172980 \h </w:instrText>
            </w:r>
            <w:r>
              <w:rPr>
                <w:noProof/>
                <w:webHidden/>
              </w:rPr>
            </w:r>
          </w:ins>
          <w:r>
            <w:rPr>
              <w:noProof/>
              <w:webHidden/>
            </w:rPr>
            <w:fldChar w:fldCharType="separate"/>
          </w:r>
          <w:ins w:id="28" w:author="Caio Abud" w:date="2022-10-20T15:42:00Z">
            <w:r>
              <w:rPr>
                <w:noProof/>
                <w:webHidden/>
              </w:rPr>
              <w:t>20</w:t>
            </w:r>
            <w:r>
              <w:rPr>
                <w:noProof/>
                <w:webHidden/>
              </w:rPr>
              <w:fldChar w:fldCharType="end"/>
            </w:r>
            <w:r w:rsidRPr="00511051">
              <w:rPr>
                <w:rStyle w:val="Hyperlink"/>
                <w:noProof/>
              </w:rPr>
              <w:fldChar w:fldCharType="end"/>
            </w:r>
          </w:ins>
        </w:p>
        <w:p w14:paraId="299922DB" w14:textId="238C18F4" w:rsidR="00FC67F5" w:rsidRDefault="00FC67F5">
          <w:pPr>
            <w:pStyle w:val="Sumrio3"/>
            <w:tabs>
              <w:tab w:val="left" w:pos="2050"/>
              <w:tab w:val="right" w:leader="hyphen" w:pos="9061"/>
            </w:tabs>
            <w:rPr>
              <w:ins w:id="29" w:author="Caio Abud" w:date="2022-10-20T15:42:00Z"/>
              <w:rFonts w:eastAsiaTheme="minorEastAsia" w:cstheme="minorBidi"/>
              <w:noProof/>
              <w:sz w:val="22"/>
              <w:szCs w:val="22"/>
              <w:lang w:eastAsia="pt-BR"/>
            </w:rPr>
          </w:pPr>
          <w:ins w:id="30"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"_Toc117172981"</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rFonts w:eastAsia="Arial"/>
                <w:noProof/>
                <w:lang w:eastAsia="pt-BR"/>
              </w:rPr>
              <w:t>3.1.4.</w:t>
            </w:r>
            <w:r>
              <w:rPr>
                <w:rFonts w:eastAsiaTheme="minorEastAsia" w:cstheme="minorBidi"/>
                <w:noProof/>
                <w:sz w:val="22"/>
                <w:szCs w:val="22"/>
                <w:lang w:eastAsia="pt-BR"/>
              </w:rPr>
              <w:tab/>
            </w:r>
            <w:r w:rsidRPr="00511051">
              <w:rPr>
                <w:rStyle w:val="Hyperlink"/>
                <w:rFonts w:eastAsia="Arial"/>
                <w:noProof/>
                <w:lang w:eastAsia="pt-BR"/>
              </w:rPr>
              <w:t>Verificar e-mail</w:t>
            </w:r>
            <w:r>
              <w:rPr>
                <w:noProof/>
                <w:webHidden/>
              </w:rPr>
              <w:tab/>
            </w:r>
            <w:r>
              <w:rPr>
                <w:noProof/>
                <w:webHidden/>
              </w:rPr>
              <w:fldChar w:fldCharType="begin"/>
            </w:r>
            <w:r>
              <w:rPr>
                <w:noProof/>
                <w:webHidden/>
              </w:rPr>
              <w:instrText xml:space="preserve"> PAGEREF _Toc117172981 \h </w:instrText>
            </w:r>
            <w:r>
              <w:rPr>
                <w:noProof/>
                <w:webHidden/>
              </w:rPr>
            </w:r>
          </w:ins>
          <w:r>
            <w:rPr>
              <w:noProof/>
              <w:webHidden/>
            </w:rPr>
            <w:fldChar w:fldCharType="separate"/>
          </w:r>
          <w:ins w:id="31" w:author="Caio Abud" w:date="2022-10-20T15:42:00Z">
            <w:r>
              <w:rPr>
                <w:noProof/>
                <w:webHidden/>
              </w:rPr>
              <w:t>22</w:t>
            </w:r>
            <w:r>
              <w:rPr>
                <w:noProof/>
                <w:webHidden/>
              </w:rPr>
              <w:fldChar w:fldCharType="end"/>
            </w:r>
            <w:r w:rsidRPr="00511051">
              <w:rPr>
                <w:rStyle w:val="Hyperlink"/>
                <w:noProof/>
              </w:rPr>
              <w:fldChar w:fldCharType="end"/>
            </w:r>
          </w:ins>
        </w:p>
        <w:p w14:paraId="72DAF00A" w14:textId="78E54E9A" w:rsidR="00FC67F5" w:rsidRDefault="00FC67F5">
          <w:pPr>
            <w:pStyle w:val="Sumrio3"/>
            <w:tabs>
              <w:tab w:val="left" w:pos="2050"/>
              <w:tab w:val="right" w:leader="hyphen" w:pos="9061"/>
            </w:tabs>
            <w:rPr>
              <w:ins w:id="32" w:author="Caio Abud" w:date="2022-10-20T15:42:00Z"/>
              <w:rFonts w:eastAsiaTheme="minorEastAsia" w:cstheme="minorBidi"/>
              <w:noProof/>
              <w:sz w:val="22"/>
              <w:szCs w:val="22"/>
              <w:lang w:eastAsia="pt-BR"/>
            </w:rPr>
          </w:pPr>
          <w:ins w:id="33"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"_Toc117172982"</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3.1.5.</w:t>
            </w:r>
            <w:r>
              <w:rPr>
                <w:rFonts w:eastAsiaTheme="minorEastAsia" w:cstheme="minorBidi"/>
                <w:noProof/>
                <w:sz w:val="22"/>
                <w:szCs w:val="22"/>
                <w:lang w:eastAsia="pt-BR"/>
              </w:rPr>
              <w:tab/>
            </w:r>
            <w:r w:rsidRPr="00511051">
              <w:rPr>
                <w:rStyle w:val="Hyperlink"/>
                <w:noProof/>
              </w:rPr>
              <w:t>Verificar Usuário</w:t>
            </w:r>
            <w:r>
              <w:rPr>
                <w:noProof/>
                <w:webHidden/>
              </w:rPr>
              <w:tab/>
            </w:r>
            <w:r>
              <w:rPr>
                <w:noProof/>
                <w:webHidden/>
              </w:rPr>
              <w:fldChar w:fldCharType="begin"/>
            </w:r>
            <w:r>
              <w:rPr>
                <w:noProof/>
                <w:webHidden/>
              </w:rPr>
              <w:instrText xml:space="preserve"> PAGEREF _Toc117172982 \h </w:instrText>
            </w:r>
            <w:r>
              <w:rPr>
                <w:noProof/>
                <w:webHidden/>
              </w:rPr>
            </w:r>
          </w:ins>
          <w:r>
            <w:rPr>
              <w:noProof/>
              <w:webHidden/>
            </w:rPr>
            <w:fldChar w:fldCharType="separate"/>
          </w:r>
          <w:ins w:id="34" w:author="Caio Abud" w:date="2022-10-20T15:42:00Z">
            <w:r>
              <w:rPr>
                <w:noProof/>
                <w:webHidden/>
              </w:rPr>
              <w:t>23</w:t>
            </w:r>
            <w:r>
              <w:rPr>
                <w:noProof/>
                <w:webHidden/>
              </w:rPr>
              <w:fldChar w:fldCharType="end"/>
            </w:r>
            <w:r w:rsidRPr="00511051">
              <w:rPr>
                <w:rStyle w:val="Hyperlink"/>
                <w:noProof/>
              </w:rPr>
              <w:fldChar w:fldCharType="end"/>
            </w:r>
          </w:ins>
        </w:p>
        <w:p w14:paraId="5437B095" w14:textId="37E9BD50" w:rsidR="00FC67F5" w:rsidRDefault="00FC67F5">
          <w:pPr>
            <w:pStyle w:val="Sumrio3"/>
            <w:tabs>
              <w:tab w:val="right" w:leader="hyphen" w:pos="9061"/>
            </w:tabs>
            <w:rPr>
              <w:ins w:id="35" w:author="Caio Abud" w:date="2022-10-20T15:42:00Z"/>
              <w:rFonts w:eastAsiaTheme="minorEastAsia" w:cstheme="minorBidi"/>
              <w:noProof/>
              <w:sz w:val="22"/>
              <w:szCs w:val="22"/>
              <w:lang w:eastAsia="pt-BR"/>
            </w:rPr>
          </w:pPr>
          <w:ins w:id="36"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"_Toc117172983"</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Este caso de uso tem dois atores, o usuário e o sistema, serve para ver se o usuário está cadastrado ou não.</w:t>
            </w:r>
            <w:r>
              <w:rPr>
                <w:noProof/>
                <w:webHidden/>
              </w:rPr>
              <w:tab/>
            </w:r>
            <w:r>
              <w:rPr>
                <w:noProof/>
                <w:webHidden/>
              </w:rPr>
              <w:fldChar w:fldCharType="begin"/>
            </w:r>
            <w:r>
              <w:rPr>
                <w:noProof/>
                <w:webHidden/>
              </w:rPr>
              <w:instrText xml:space="preserve"> PAGEREF _Toc117172983 \h </w:instrText>
            </w:r>
            <w:r>
              <w:rPr>
                <w:noProof/>
                <w:webHidden/>
              </w:rPr>
            </w:r>
          </w:ins>
          <w:r>
            <w:rPr>
              <w:noProof/>
              <w:webHidden/>
            </w:rPr>
            <w:fldChar w:fldCharType="separate"/>
          </w:r>
          <w:ins w:id="37" w:author="Caio Abud" w:date="2022-10-20T15:42:00Z">
            <w:r>
              <w:rPr>
                <w:noProof/>
                <w:webHidden/>
              </w:rPr>
              <w:t>23</w:t>
            </w:r>
            <w:r>
              <w:rPr>
                <w:noProof/>
                <w:webHidden/>
              </w:rPr>
              <w:fldChar w:fldCharType="end"/>
            </w:r>
            <w:r w:rsidRPr="00511051">
              <w:rPr>
                <w:rStyle w:val="Hyperlink"/>
                <w:noProof/>
              </w:rPr>
              <w:fldChar w:fldCharType="end"/>
            </w:r>
          </w:ins>
        </w:p>
        <w:p w14:paraId="777E3531" w14:textId="0120EC99" w:rsidR="00FC67F5" w:rsidRDefault="00FC67F5">
          <w:pPr>
            <w:pStyle w:val="Sumrio3"/>
            <w:tabs>
              <w:tab w:val="left" w:pos="2050"/>
              <w:tab w:val="right" w:leader="hyphen" w:pos="9061"/>
            </w:tabs>
            <w:rPr>
              <w:ins w:id="38" w:author="Caio Abud" w:date="2022-10-20T15:42:00Z"/>
              <w:rFonts w:eastAsiaTheme="minorEastAsia" w:cstheme="minorBidi"/>
              <w:noProof/>
              <w:sz w:val="22"/>
              <w:szCs w:val="22"/>
              <w:lang w:eastAsia="pt-BR"/>
            </w:rPr>
          </w:pPr>
          <w:ins w:id="39"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"_Toc117172984"</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3.1.6.</w:t>
            </w:r>
            <w:r>
              <w:rPr>
                <w:rFonts w:eastAsiaTheme="minorEastAsia" w:cstheme="minorBidi"/>
                <w:noProof/>
                <w:sz w:val="22"/>
                <w:szCs w:val="22"/>
                <w:lang w:eastAsia="pt-BR"/>
              </w:rPr>
              <w:tab/>
            </w:r>
            <w:r w:rsidRPr="00511051">
              <w:rPr>
                <w:rStyle w:val="Hyperlink"/>
                <w:noProof/>
              </w:rPr>
              <w:t>Verificar Senha</w:t>
            </w:r>
            <w:r>
              <w:rPr>
                <w:noProof/>
                <w:webHidden/>
              </w:rPr>
              <w:tab/>
            </w:r>
            <w:r>
              <w:rPr>
                <w:noProof/>
                <w:webHidden/>
              </w:rPr>
              <w:fldChar w:fldCharType="begin"/>
            </w:r>
            <w:r>
              <w:rPr>
                <w:noProof/>
                <w:webHidden/>
              </w:rPr>
              <w:instrText xml:space="preserve"> PAGEREF _Toc117172984 \h </w:instrText>
            </w:r>
            <w:r>
              <w:rPr>
                <w:noProof/>
                <w:webHidden/>
              </w:rPr>
            </w:r>
          </w:ins>
          <w:r>
            <w:rPr>
              <w:noProof/>
              <w:webHidden/>
            </w:rPr>
            <w:fldChar w:fldCharType="separate"/>
          </w:r>
          <w:ins w:id="40" w:author="Caio Abud" w:date="2022-10-20T15:42:00Z">
            <w:r>
              <w:rPr>
                <w:noProof/>
                <w:webHidden/>
              </w:rPr>
              <w:t>23</w:t>
            </w:r>
            <w:r>
              <w:rPr>
                <w:noProof/>
                <w:webHidden/>
              </w:rPr>
              <w:fldChar w:fldCharType="end"/>
            </w:r>
            <w:r w:rsidRPr="00511051">
              <w:rPr>
                <w:rStyle w:val="Hyperlink"/>
                <w:noProof/>
              </w:rPr>
              <w:fldChar w:fldCharType="end"/>
            </w:r>
          </w:ins>
        </w:p>
        <w:p w14:paraId="3FCB9CAD" w14:textId="528A2C4A" w:rsidR="00FC67F5" w:rsidRDefault="00FC67F5">
          <w:pPr>
            <w:pStyle w:val="Sumrio3"/>
            <w:tabs>
              <w:tab w:val="right" w:leader="hyphen" w:pos="9061"/>
            </w:tabs>
            <w:rPr>
              <w:ins w:id="41" w:author="Caio Abud" w:date="2022-10-20T15:42:00Z"/>
              <w:rFonts w:eastAsiaTheme="minorEastAsia" w:cstheme="minorBidi"/>
              <w:noProof/>
              <w:sz w:val="22"/>
              <w:szCs w:val="22"/>
              <w:lang w:eastAsia="pt-BR"/>
            </w:rPr>
          </w:pPr>
          <w:ins w:id="42"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"_Toc117172985"</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Este caso de uso tem dois atores, o usuário e o sistema, serve para ver se o usuário está cadastrado ou não, verificando a senha.</w:t>
            </w:r>
            <w:r>
              <w:rPr>
                <w:noProof/>
                <w:webHidden/>
              </w:rPr>
              <w:tab/>
            </w:r>
            <w:r>
              <w:rPr>
                <w:noProof/>
                <w:webHidden/>
              </w:rPr>
              <w:fldChar w:fldCharType="begin"/>
            </w:r>
            <w:r>
              <w:rPr>
                <w:noProof/>
                <w:webHidden/>
              </w:rPr>
              <w:instrText xml:space="preserve"> PAGEREF _Toc117172985 \h </w:instrText>
            </w:r>
            <w:r>
              <w:rPr>
                <w:noProof/>
                <w:webHidden/>
              </w:rPr>
            </w:r>
          </w:ins>
          <w:r>
            <w:rPr>
              <w:noProof/>
              <w:webHidden/>
            </w:rPr>
            <w:fldChar w:fldCharType="separate"/>
          </w:r>
          <w:ins w:id="43" w:author="Caio Abud" w:date="2022-10-20T15:42:00Z">
            <w:r>
              <w:rPr>
                <w:noProof/>
                <w:webHidden/>
              </w:rPr>
              <w:t>23</w:t>
            </w:r>
            <w:r>
              <w:rPr>
                <w:noProof/>
                <w:webHidden/>
              </w:rPr>
              <w:fldChar w:fldCharType="end"/>
            </w:r>
            <w:r w:rsidRPr="00511051">
              <w:rPr>
                <w:rStyle w:val="Hyperlink"/>
                <w:noProof/>
              </w:rPr>
              <w:fldChar w:fldCharType="end"/>
            </w:r>
          </w:ins>
        </w:p>
        <w:p w14:paraId="014666B4" w14:textId="468FE4B6" w:rsidR="00FC67F5" w:rsidRDefault="00FC67F5">
          <w:pPr>
            <w:pStyle w:val="Sumrio3"/>
            <w:tabs>
              <w:tab w:val="left" w:pos="2050"/>
              <w:tab w:val="right" w:leader="hyphen" w:pos="9061"/>
            </w:tabs>
            <w:rPr>
              <w:ins w:id="44" w:author="Caio Abud" w:date="2022-10-20T15:42:00Z"/>
              <w:rFonts w:eastAsiaTheme="minorEastAsia" w:cstheme="minorBidi"/>
              <w:noProof/>
              <w:sz w:val="22"/>
              <w:szCs w:val="22"/>
              <w:lang w:eastAsia="pt-BR"/>
            </w:rPr>
          </w:pPr>
          <w:ins w:id="45"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"_Toc117172986"</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3.1.7.</w:t>
            </w:r>
            <w:r>
              <w:rPr>
                <w:rFonts w:eastAsiaTheme="minorEastAsia" w:cstheme="minorBidi"/>
                <w:noProof/>
                <w:sz w:val="22"/>
                <w:szCs w:val="22"/>
                <w:lang w:eastAsia="pt-BR"/>
              </w:rPr>
              <w:tab/>
            </w:r>
            <w:r w:rsidRPr="00511051">
              <w:rPr>
                <w:rStyle w:val="Hyperlink"/>
                <w:noProof/>
              </w:rPr>
              <w:t>Cadastrar Sala</w:t>
            </w:r>
            <w:r>
              <w:rPr>
                <w:noProof/>
                <w:webHidden/>
              </w:rPr>
              <w:tab/>
            </w:r>
            <w:r>
              <w:rPr>
                <w:noProof/>
                <w:webHidden/>
              </w:rPr>
              <w:fldChar w:fldCharType="begin"/>
            </w:r>
            <w:r>
              <w:rPr>
                <w:noProof/>
                <w:webHidden/>
              </w:rPr>
              <w:instrText xml:space="preserve"> PAGEREF _Toc117172986 \h </w:instrText>
            </w:r>
            <w:r>
              <w:rPr>
                <w:noProof/>
                <w:webHidden/>
              </w:rPr>
            </w:r>
          </w:ins>
          <w:r>
            <w:rPr>
              <w:noProof/>
              <w:webHidden/>
            </w:rPr>
            <w:fldChar w:fldCharType="separate"/>
          </w:r>
          <w:ins w:id="46" w:author="Caio Abud" w:date="2022-10-20T15:42:00Z">
            <w:r>
              <w:rPr>
                <w:noProof/>
                <w:webHidden/>
              </w:rPr>
              <w:t>24</w:t>
            </w:r>
            <w:r>
              <w:rPr>
                <w:noProof/>
                <w:webHidden/>
              </w:rPr>
              <w:fldChar w:fldCharType="end"/>
            </w:r>
            <w:r w:rsidRPr="00511051">
              <w:rPr>
                <w:rStyle w:val="Hyperlink"/>
                <w:noProof/>
              </w:rPr>
              <w:fldChar w:fldCharType="end"/>
            </w:r>
          </w:ins>
        </w:p>
        <w:p w14:paraId="04DEB04E" w14:textId="34C6321A" w:rsidR="00FC67F5" w:rsidRDefault="00FC67F5">
          <w:pPr>
            <w:pStyle w:val="Sumrio3"/>
            <w:tabs>
              <w:tab w:val="left" w:pos="2050"/>
              <w:tab w:val="right" w:leader="hyphen" w:pos="9061"/>
            </w:tabs>
            <w:rPr>
              <w:ins w:id="47" w:author="Caio Abud" w:date="2022-10-20T15:42:00Z"/>
              <w:rFonts w:eastAsiaTheme="minorEastAsia" w:cstheme="minorBidi"/>
              <w:noProof/>
              <w:sz w:val="22"/>
              <w:szCs w:val="22"/>
              <w:lang w:eastAsia="pt-BR"/>
            </w:rPr>
          </w:pPr>
          <w:ins w:id="48"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"_Toc117172987"</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3.1.8.</w:t>
            </w:r>
            <w:r>
              <w:rPr>
                <w:rFonts w:eastAsiaTheme="minorEastAsia" w:cstheme="minorBidi"/>
                <w:noProof/>
                <w:sz w:val="22"/>
                <w:szCs w:val="22"/>
                <w:lang w:eastAsia="pt-BR"/>
              </w:rPr>
              <w:tab/>
            </w:r>
            <w:r w:rsidRPr="00511051">
              <w:rPr>
                <w:rStyle w:val="Hyperlink"/>
                <w:noProof/>
              </w:rPr>
              <w:t>Cadastrar Rota</w:t>
            </w:r>
            <w:r>
              <w:rPr>
                <w:noProof/>
                <w:webHidden/>
              </w:rPr>
              <w:tab/>
            </w:r>
            <w:r>
              <w:rPr>
                <w:noProof/>
                <w:webHidden/>
              </w:rPr>
              <w:fldChar w:fldCharType="begin"/>
            </w:r>
            <w:r>
              <w:rPr>
                <w:noProof/>
                <w:webHidden/>
              </w:rPr>
              <w:instrText xml:space="preserve"> PAGEREF _Toc117172987 \h </w:instrText>
            </w:r>
            <w:r>
              <w:rPr>
                <w:noProof/>
                <w:webHidden/>
              </w:rPr>
            </w:r>
          </w:ins>
          <w:r>
            <w:rPr>
              <w:noProof/>
              <w:webHidden/>
            </w:rPr>
            <w:fldChar w:fldCharType="separate"/>
          </w:r>
          <w:ins w:id="49" w:author="Caio Abud" w:date="2022-10-20T15:42:00Z">
            <w:r>
              <w:rPr>
                <w:noProof/>
                <w:webHidden/>
              </w:rPr>
              <w:t>25</w:t>
            </w:r>
            <w:r>
              <w:rPr>
                <w:noProof/>
                <w:webHidden/>
              </w:rPr>
              <w:fldChar w:fldCharType="end"/>
            </w:r>
            <w:r w:rsidRPr="00511051">
              <w:rPr>
                <w:rStyle w:val="Hyperlink"/>
                <w:noProof/>
              </w:rPr>
              <w:fldChar w:fldCharType="end"/>
            </w:r>
          </w:ins>
        </w:p>
        <w:p w14:paraId="6E1E5A8E" w14:textId="0D2421AA" w:rsidR="00FC67F5" w:rsidRDefault="00FC67F5">
          <w:pPr>
            <w:pStyle w:val="Sumrio3"/>
            <w:tabs>
              <w:tab w:val="left" w:pos="2050"/>
              <w:tab w:val="right" w:leader="hyphen" w:pos="9061"/>
            </w:tabs>
            <w:rPr>
              <w:ins w:id="50" w:author="Caio Abud" w:date="2022-10-20T15:42:00Z"/>
              <w:rFonts w:eastAsiaTheme="minorEastAsia" w:cstheme="minorBidi"/>
              <w:noProof/>
              <w:sz w:val="22"/>
              <w:szCs w:val="22"/>
              <w:lang w:eastAsia="pt-BR"/>
            </w:rPr>
          </w:pPr>
          <w:ins w:id="51"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"_Toc117172988"</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3.1.9.</w:t>
            </w:r>
            <w:r>
              <w:rPr>
                <w:rFonts w:eastAsiaTheme="minorEastAsia" w:cstheme="minorBidi"/>
                <w:noProof/>
                <w:sz w:val="22"/>
                <w:szCs w:val="22"/>
                <w:lang w:eastAsia="pt-BR"/>
              </w:rPr>
              <w:tab/>
            </w:r>
            <w:r w:rsidRPr="00511051">
              <w:rPr>
                <w:rStyle w:val="Hyperlink"/>
                <w:noProof/>
              </w:rPr>
              <w:t>Deletar Sala</w:t>
            </w:r>
            <w:r>
              <w:rPr>
                <w:noProof/>
                <w:webHidden/>
              </w:rPr>
              <w:tab/>
            </w:r>
            <w:r>
              <w:rPr>
                <w:noProof/>
                <w:webHidden/>
              </w:rPr>
              <w:fldChar w:fldCharType="begin"/>
            </w:r>
            <w:r>
              <w:rPr>
                <w:noProof/>
                <w:webHidden/>
              </w:rPr>
              <w:instrText xml:space="preserve"> PAGEREF _Toc117172988 \h </w:instrText>
            </w:r>
            <w:r>
              <w:rPr>
                <w:noProof/>
                <w:webHidden/>
              </w:rPr>
            </w:r>
          </w:ins>
          <w:r>
            <w:rPr>
              <w:noProof/>
              <w:webHidden/>
            </w:rPr>
            <w:fldChar w:fldCharType="separate"/>
          </w:r>
          <w:ins w:id="52" w:author="Caio Abud" w:date="2022-10-20T15:42:00Z">
            <w:r>
              <w:rPr>
                <w:noProof/>
                <w:webHidden/>
              </w:rPr>
              <w:t>25</w:t>
            </w:r>
            <w:r>
              <w:rPr>
                <w:noProof/>
                <w:webHidden/>
              </w:rPr>
              <w:fldChar w:fldCharType="end"/>
            </w:r>
            <w:r w:rsidRPr="00511051">
              <w:rPr>
                <w:rStyle w:val="Hyperlink"/>
                <w:noProof/>
              </w:rPr>
              <w:fldChar w:fldCharType="end"/>
            </w:r>
          </w:ins>
        </w:p>
        <w:p w14:paraId="1D84E418" w14:textId="104D8C38" w:rsidR="00FC67F5" w:rsidRDefault="00FC67F5">
          <w:pPr>
            <w:pStyle w:val="Sumrio3"/>
            <w:tabs>
              <w:tab w:val="left" w:pos="2151"/>
              <w:tab w:val="right" w:leader="hyphen" w:pos="9061"/>
            </w:tabs>
            <w:rPr>
              <w:ins w:id="53" w:author="Caio Abud" w:date="2022-10-20T15:42:00Z"/>
              <w:rFonts w:eastAsiaTheme="minorEastAsia" w:cstheme="minorBidi"/>
              <w:noProof/>
              <w:sz w:val="22"/>
              <w:szCs w:val="22"/>
              <w:lang w:eastAsia="pt-BR"/>
            </w:rPr>
          </w:pPr>
          <w:ins w:id="54"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"_Toc117172989"</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3.1.10.</w:t>
            </w:r>
            <w:r>
              <w:rPr>
                <w:rFonts w:eastAsiaTheme="minorEastAsia" w:cstheme="minorBidi"/>
                <w:noProof/>
                <w:sz w:val="22"/>
                <w:szCs w:val="22"/>
                <w:lang w:eastAsia="pt-BR"/>
              </w:rPr>
              <w:tab/>
            </w:r>
            <w:r w:rsidRPr="00511051">
              <w:rPr>
                <w:rStyle w:val="Hyperlink"/>
                <w:noProof/>
              </w:rPr>
              <w:t>Deletar rota</w:t>
            </w:r>
            <w:r>
              <w:rPr>
                <w:noProof/>
                <w:webHidden/>
              </w:rPr>
              <w:tab/>
            </w:r>
            <w:r>
              <w:rPr>
                <w:noProof/>
                <w:webHidden/>
              </w:rPr>
              <w:fldChar w:fldCharType="begin"/>
            </w:r>
            <w:r>
              <w:rPr>
                <w:noProof/>
                <w:webHidden/>
              </w:rPr>
              <w:instrText xml:space="preserve"> PAGEREF _Toc117172989 \h </w:instrText>
            </w:r>
            <w:r>
              <w:rPr>
                <w:noProof/>
                <w:webHidden/>
              </w:rPr>
            </w:r>
          </w:ins>
          <w:r>
            <w:rPr>
              <w:noProof/>
              <w:webHidden/>
            </w:rPr>
            <w:fldChar w:fldCharType="separate"/>
          </w:r>
          <w:ins w:id="55" w:author="Caio Abud" w:date="2022-10-20T15:42:00Z">
            <w:r>
              <w:rPr>
                <w:noProof/>
                <w:webHidden/>
              </w:rPr>
              <w:t>26</w:t>
            </w:r>
            <w:r>
              <w:rPr>
                <w:noProof/>
                <w:webHidden/>
              </w:rPr>
              <w:fldChar w:fldCharType="end"/>
            </w:r>
            <w:r w:rsidRPr="00511051">
              <w:rPr>
                <w:rStyle w:val="Hyperlink"/>
                <w:noProof/>
              </w:rPr>
              <w:fldChar w:fldCharType="end"/>
            </w:r>
          </w:ins>
        </w:p>
        <w:p w14:paraId="0E2F3388" w14:textId="36378F1B" w:rsidR="00FC67F5" w:rsidRDefault="00FC67F5" w:rsidP="00FC67F5">
          <w:pPr>
            <w:pStyle w:val="Sumrio1"/>
            <w:rPr>
              <w:ins w:id="56" w:author="Caio Abud" w:date="2022-10-20T15:42:00Z"/>
              <w:rFonts w:asciiTheme="minorHAnsi" w:eastAsiaTheme="minorEastAsia" w:hAnsiTheme="minorHAnsi" w:cstheme="minorBidi"/>
              <w:noProof/>
              <w:sz w:val="22"/>
              <w:szCs w:val="22"/>
              <w:lang w:eastAsia="pt-BR"/>
            </w:rPr>
          </w:pPr>
          <w:ins w:id="57"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"_Toc117172990"</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4.</w:t>
            </w:r>
            <w:r>
              <w:rPr>
                <w:rFonts w:asciiTheme="minorHAnsi" w:eastAsiaTheme="minorEastAsia" w:hAnsiTheme="minorHAnsi" w:cstheme="minorBidi"/>
                <w:noProof/>
                <w:sz w:val="22"/>
                <w:szCs w:val="22"/>
                <w:lang w:eastAsia="pt-BR"/>
              </w:rPr>
              <w:tab/>
            </w:r>
            <w:r w:rsidRPr="00511051">
              <w:rPr>
                <w:rStyle w:val="Hyperlink"/>
                <w:noProof/>
              </w:rPr>
              <w:t>Ambiente de Desenvolvimento</w:t>
            </w:r>
            <w:r>
              <w:rPr>
                <w:noProof/>
                <w:webHidden/>
              </w:rPr>
              <w:tab/>
            </w:r>
            <w:r>
              <w:rPr>
                <w:noProof/>
                <w:webHidden/>
              </w:rPr>
              <w:fldChar w:fldCharType="begin"/>
            </w:r>
            <w:r>
              <w:rPr>
                <w:noProof/>
                <w:webHidden/>
              </w:rPr>
              <w:instrText xml:space="preserve"> PAGEREF _Toc117172990 \h </w:instrText>
            </w:r>
            <w:r>
              <w:rPr>
                <w:noProof/>
                <w:webHidden/>
              </w:rPr>
            </w:r>
          </w:ins>
          <w:r>
            <w:rPr>
              <w:noProof/>
              <w:webHidden/>
            </w:rPr>
            <w:fldChar w:fldCharType="separate"/>
          </w:r>
          <w:ins w:id="58" w:author="Caio Abud" w:date="2022-10-20T15:42:00Z">
            <w:r>
              <w:rPr>
                <w:noProof/>
                <w:webHidden/>
              </w:rPr>
              <w:t>27</w:t>
            </w:r>
            <w:r>
              <w:rPr>
                <w:noProof/>
                <w:webHidden/>
              </w:rPr>
              <w:fldChar w:fldCharType="end"/>
            </w:r>
            <w:r w:rsidRPr="00511051">
              <w:rPr>
                <w:rStyle w:val="Hyperlink"/>
                <w:noProof/>
              </w:rPr>
              <w:fldChar w:fldCharType="end"/>
            </w:r>
          </w:ins>
        </w:p>
        <w:p w14:paraId="43D88E78" w14:textId="3CA417E3" w:rsidR="00FC67F5" w:rsidRDefault="00FC67F5">
          <w:pPr>
            <w:pStyle w:val="Sumrio3"/>
            <w:tabs>
              <w:tab w:val="left" w:pos="2050"/>
              <w:tab w:val="right" w:leader="hyphen" w:pos="9061"/>
            </w:tabs>
            <w:rPr>
              <w:ins w:id="59" w:author="Caio Abud" w:date="2022-10-20T15:42:00Z"/>
              <w:rFonts w:eastAsiaTheme="minorEastAsia" w:cstheme="minorBidi"/>
              <w:noProof/>
              <w:sz w:val="22"/>
              <w:szCs w:val="22"/>
              <w:lang w:eastAsia="pt-BR"/>
            </w:rPr>
          </w:pPr>
          <w:ins w:id="60"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"_Toc117172991"</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4.1.1.</w:t>
            </w:r>
            <w:r>
              <w:rPr>
                <w:rFonts w:eastAsiaTheme="minorEastAsia" w:cstheme="minorBidi"/>
                <w:noProof/>
                <w:sz w:val="22"/>
                <w:szCs w:val="22"/>
                <w:lang w:eastAsia="pt-BR"/>
              </w:rPr>
              <w:tab/>
            </w:r>
            <w:r w:rsidRPr="00511051">
              <w:rPr>
                <w:rStyle w:val="Hyperlink"/>
                <w:noProof/>
              </w:rPr>
              <w:t>Visual Studio Code</w:t>
            </w:r>
            <w:r>
              <w:rPr>
                <w:noProof/>
                <w:webHidden/>
              </w:rPr>
              <w:tab/>
            </w:r>
            <w:r>
              <w:rPr>
                <w:noProof/>
                <w:webHidden/>
              </w:rPr>
              <w:fldChar w:fldCharType="begin"/>
            </w:r>
            <w:r>
              <w:rPr>
                <w:noProof/>
                <w:webHidden/>
              </w:rPr>
              <w:instrText xml:space="preserve"> PAGEREF _Toc117172991 \h </w:instrText>
            </w:r>
            <w:r>
              <w:rPr>
                <w:noProof/>
                <w:webHidden/>
              </w:rPr>
            </w:r>
          </w:ins>
          <w:r>
            <w:rPr>
              <w:noProof/>
              <w:webHidden/>
            </w:rPr>
            <w:fldChar w:fldCharType="separate"/>
          </w:r>
          <w:ins w:id="61" w:author="Caio Abud" w:date="2022-10-20T15:42:00Z">
            <w:r>
              <w:rPr>
                <w:noProof/>
                <w:webHidden/>
              </w:rPr>
              <w:t>27</w:t>
            </w:r>
            <w:r>
              <w:rPr>
                <w:noProof/>
                <w:webHidden/>
              </w:rPr>
              <w:fldChar w:fldCharType="end"/>
            </w:r>
            <w:r w:rsidRPr="00511051">
              <w:rPr>
                <w:rStyle w:val="Hyperlink"/>
                <w:noProof/>
              </w:rPr>
              <w:fldChar w:fldCharType="end"/>
            </w:r>
          </w:ins>
        </w:p>
        <w:p w14:paraId="65DE75EC" w14:textId="1ED5C74D" w:rsidR="00FC67F5" w:rsidRDefault="00FC67F5">
          <w:pPr>
            <w:pStyle w:val="Sumrio3"/>
            <w:tabs>
              <w:tab w:val="left" w:pos="2050"/>
              <w:tab w:val="right" w:leader="hyphen" w:pos="9061"/>
            </w:tabs>
            <w:rPr>
              <w:ins w:id="62" w:author="Caio Abud" w:date="2022-10-20T15:42:00Z"/>
              <w:rFonts w:eastAsiaTheme="minorEastAsia" w:cstheme="minorBidi"/>
              <w:noProof/>
              <w:sz w:val="22"/>
              <w:szCs w:val="22"/>
              <w:lang w:eastAsia="pt-BR"/>
            </w:rPr>
          </w:pPr>
          <w:ins w:id="63" w:author="Caio Abud" w:date="2022-10-20T15:42:00Z">
            <w:r w:rsidRPr="00511051">
              <w:rPr>
                <w:rStyle w:val="Hyperlink"/>
                <w:noProof/>
              </w:rPr>
              <w:fldChar w:fldCharType="begin"/>
            </w:r>
            <w:r w:rsidRPr="00511051">
              <w:rPr>
                <w:rStyle w:val="Hyperlink"/>
                <w:noProof/>
              </w:rPr>
              <w:instrText xml:space="preserve"> </w:instrText>
            </w:r>
            <w:r>
              <w:rPr>
                <w:noProof/>
              </w:rPr>
              <w:instrText>HYPERLINK \l "_Toc117172992"</w:instrText>
            </w:r>
            <w:r w:rsidRPr="00511051">
              <w:rPr>
                <w:rStyle w:val="Hyperlink"/>
                <w:noProof/>
              </w:rPr>
              <w:instrText xml:space="preserve"> </w:instrText>
            </w:r>
            <w:r w:rsidRPr="00511051">
              <w:rPr>
                <w:rStyle w:val="Hyperlink"/>
                <w:noProof/>
              </w:rPr>
            </w:r>
            <w:r w:rsidRPr="00511051">
              <w:rPr>
                <w:rStyle w:val="Hyperlink"/>
                <w:noProof/>
              </w:rPr>
              <w:fldChar w:fldCharType="separate"/>
            </w:r>
            <w:r w:rsidRPr="00511051">
              <w:rPr>
                <w:rStyle w:val="Hyperlink"/>
                <w:noProof/>
              </w:rPr>
              <w:t>4.1.2.</w:t>
            </w:r>
            <w:r>
              <w:rPr>
                <w:rFonts w:eastAsiaTheme="minorEastAsia" w:cstheme="minorBidi"/>
                <w:noProof/>
                <w:sz w:val="22"/>
                <w:szCs w:val="22"/>
                <w:lang w:eastAsia="pt-BR"/>
              </w:rPr>
              <w:tab/>
            </w:r>
            <w:r w:rsidRPr="00511051">
              <w:rPr>
                <w:rStyle w:val="Hyperlink"/>
                <w:noProof/>
              </w:rPr>
              <w:t>NodeJs</w:t>
            </w:r>
            <w:r>
              <w:rPr>
                <w:noProof/>
                <w:webHidden/>
              </w:rPr>
              <w:tab/>
            </w:r>
            <w:r>
              <w:rPr>
                <w:noProof/>
                <w:webHidden/>
              </w:rPr>
              <w:fldChar w:fldCharType="begin"/>
            </w:r>
            <w:r>
              <w:rPr>
                <w:noProof/>
                <w:webHidden/>
              </w:rPr>
              <w:instrText xml:space="preserve"> PAGEREF _Toc117172992 \h </w:instrText>
            </w:r>
            <w:r>
              <w:rPr>
                <w:noProof/>
                <w:webHidden/>
              </w:rPr>
            </w:r>
          </w:ins>
          <w:r>
            <w:rPr>
              <w:noProof/>
              <w:webHidden/>
            </w:rPr>
            <w:fldChar w:fldCharType="separate"/>
          </w:r>
          <w:ins w:id="64" w:author="Caio Abud" w:date="2022-10-20T15:42:00Z">
            <w:r>
              <w:rPr>
                <w:noProof/>
                <w:webHidden/>
              </w:rPr>
              <w:t>27</w:t>
            </w:r>
            <w:r>
              <w:rPr>
                <w:noProof/>
                <w:webHidden/>
              </w:rPr>
              <w:fldChar w:fldCharType="end"/>
            </w:r>
            <w:r w:rsidRPr="00511051">
              <w:rPr>
                <w:rStyle w:val="Hyperlink"/>
                <w:noProof/>
              </w:rPr>
              <w:fldChar w:fldCharType="end"/>
            </w:r>
          </w:ins>
        </w:p>
        <w:p w14:paraId="69605EE3" w14:textId="225EC0E4" w:rsidR="00B679FC" w:rsidDel="00C22336" w:rsidRDefault="00B679FC">
          <w:pPr>
            <w:pStyle w:val="Sumrio1"/>
            <w:rPr>
              <w:del w:id="65" w:author="Caio Abud" w:date="2022-10-20T15:32:00Z"/>
              <w:rFonts w:asciiTheme="minorHAnsi" w:eastAsiaTheme="minorEastAsia" w:hAnsiTheme="minorHAnsi" w:cstheme="minorBidi"/>
              <w:b w:val="0"/>
              <w:bCs w:val="0"/>
              <w:caps w:val="0"/>
              <w:noProof/>
              <w:sz w:val="22"/>
              <w:szCs w:val="22"/>
              <w:lang w:eastAsia="pt-BR"/>
            </w:rPr>
          </w:pPr>
          <w:del w:id="66" w:author="Caio Abud" w:date="2022-10-20T15:32:00Z">
            <w:r w:rsidRPr="00C22336" w:rsidDel="00C22336">
              <w:rPr>
                <w:noProof/>
                <w:rPrChange w:id="67" w:author="Caio Abud" w:date="2022-10-20T15:32:00Z">
                  <w:rPr>
                    <w:rStyle w:val="Hyperlink"/>
                    <w:noProof/>
                  </w:rPr>
                </w:rPrChange>
              </w:rPr>
              <w:delText>1.</w:delText>
            </w:r>
            <w:r w:rsidDel="00C22336">
              <w:rPr>
                <w:rFonts w:asciiTheme="minorHAnsi" w:eastAsiaTheme="minorEastAsia" w:hAnsiTheme="minorHAnsi" w:cstheme="minorBidi"/>
                <w:b w:val="0"/>
                <w:bCs w:val="0"/>
                <w:caps w:val="0"/>
                <w:noProof/>
                <w:sz w:val="22"/>
                <w:szCs w:val="22"/>
                <w:lang w:eastAsia="pt-BR"/>
              </w:rPr>
              <w:tab/>
            </w:r>
            <w:r w:rsidRPr="00C22336" w:rsidDel="00C22336">
              <w:rPr>
                <w:noProof/>
                <w:rPrChange w:id="68" w:author="Caio Abud" w:date="2022-10-20T15:32:00Z">
                  <w:rPr>
                    <w:rStyle w:val="Hyperlink"/>
                    <w:noProof/>
                  </w:rPr>
                </w:rPrChange>
              </w:rPr>
              <w:delText>ESPECIFICAÇÃO DE REQUISITOS</w:delText>
            </w:r>
            <w:r w:rsidDel="00C22336">
              <w:rPr>
                <w:noProof/>
                <w:webHidden/>
              </w:rPr>
              <w:tab/>
              <w:delText>13</w:delText>
            </w:r>
          </w:del>
        </w:p>
        <w:p w14:paraId="31251BAF" w14:textId="1C4CAE4C" w:rsidR="00B679FC" w:rsidDel="00C22336" w:rsidRDefault="00B679FC">
          <w:pPr>
            <w:pStyle w:val="Sumrio1"/>
            <w:rPr>
              <w:del w:id="69" w:author="Caio Abud" w:date="2022-10-20T15:32:00Z"/>
              <w:rFonts w:asciiTheme="minorHAnsi" w:eastAsiaTheme="minorEastAsia" w:hAnsiTheme="minorHAnsi" w:cstheme="minorBidi"/>
              <w:b w:val="0"/>
              <w:bCs w:val="0"/>
              <w:caps w:val="0"/>
              <w:noProof/>
              <w:sz w:val="22"/>
              <w:szCs w:val="22"/>
              <w:lang w:eastAsia="pt-BR"/>
            </w:rPr>
          </w:pPr>
          <w:del w:id="70" w:author="Caio Abud" w:date="2022-10-20T15:32:00Z">
            <w:r w:rsidRPr="00C22336" w:rsidDel="00C22336">
              <w:rPr>
                <w:noProof/>
                <w:rPrChange w:id="71" w:author="Caio Abud" w:date="2022-10-20T15:32:00Z">
                  <w:rPr>
                    <w:rStyle w:val="Hyperlink"/>
                    <w:noProof/>
                  </w:rPr>
                </w:rPrChange>
              </w:rPr>
              <w:delText>2.</w:delText>
            </w:r>
            <w:r w:rsidDel="00C22336">
              <w:rPr>
                <w:rFonts w:asciiTheme="minorHAnsi" w:eastAsiaTheme="minorEastAsia" w:hAnsiTheme="minorHAnsi" w:cstheme="minorBidi"/>
                <w:b w:val="0"/>
                <w:bCs w:val="0"/>
                <w:caps w:val="0"/>
                <w:noProof/>
                <w:sz w:val="22"/>
                <w:szCs w:val="22"/>
                <w:lang w:eastAsia="pt-BR"/>
              </w:rPr>
              <w:tab/>
            </w:r>
            <w:r w:rsidRPr="00C22336" w:rsidDel="00C22336">
              <w:rPr>
                <w:noProof/>
                <w:rPrChange w:id="72" w:author="Caio Abud" w:date="2022-10-20T15:32:00Z">
                  <w:rPr>
                    <w:rStyle w:val="Hyperlink"/>
                    <w:noProof/>
                  </w:rPr>
                </w:rPrChange>
              </w:rPr>
              <w:delText>Lista de requisitos funcionais.</w:delText>
            </w:r>
            <w:r w:rsidDel="00C22336">
              <w:rPr>
                <w:noProof/>
                <w:webHidden/>
              </w:rPr>
              <w:tab/>
              <w:delText>13</w:delText>
            </w:r>
          </w:del>
        </w:p>
        <w:p w14:paraId="77A3CDA8" w14:textId="0F3FC244" w:rsidR="00B679FC" w:rsidDel="00C22336" w:rsidRDefault="00B679FC">
          <w:pPr>
            <w:pStyle w:val="Sumrio2"/>
            <w:tabs>
              <w:tab w:val="left" w:pos="1680"/>
              <w:tab w:val="right" w:leader="hyphen" w:pos="9061"/>
            </w:tabs>
            <w:rPr>
              <w:del w:id="73" w:author="Caio Abud" w:date="2022-10-20T15:32:00Z"/>
              <w:rFonts w:eastAsiaTheme="minorEastAsia" w:cstheme="minorBidi"/>
              <w:b w:val="0"/>
              <w:bCs w:val="0"/>
              <w:noProof/>
              <w:sz w:val="22"/>
              <w:szCs w:val="22"/>
              <w:lang w:eastAsia="pt-BR"/>
            </w:rPr>
          </w:pPr>
          <w:del w:id="74" w:author="Caio Abud" w:date="2022-10-20T15:32:00Z">
            <w:r w:rsidRPr="00C22336" w:rsidDel="00C22336">
              <w:rPr>
                <w:noProof/>
                <w:rPrChange w:id="75" w:author="Caio Abud" w:date="2022-10-20T15:32:00Z">
                  <w:rPr>
                    <w:rStyle w:val="Hyperlink"/>
                    <w:noProof/>
                  </w:rPr>
                </w:rPrChange>
              </w:rPr>
              <w:delText>2.1.</w:delText>
            </w:r>
            <w:r w:rsidDel="00C22336">
              <w:rPr>
                <w:rFonts w:eastAsiaTheme="minorEastAsia" w:cstheme="minorBidi"/>
                <w:b w:val="0"/>
                <w:bCs w:val="0"/>
                <w:noProof/>
                <w:sz w:val="22"/>
                <w:szCs w:val="22"/>
                <w:lang w:eastAsia="pt-BR"/>
              </w:rPr>
              <w:tab/>
            </w:r>
            <w:r w:rsidRPr="00C22336" w:rsidDel="00C22336">
              <w:rPr>
                <w:noProof/>
                <w:rPrChange w:id="76" w:author="Caio Abud" w:date="2022-10-20T15:32:00Z">
                  <w:rPr>
                    <w:rStyle w:val="Hyperlink"/>
                    <w:noProof/>
                  </w:rPr>
                </w:rPrChange>
              </w:rPr>
              <w:delText>Especificação de Requisitos</w:delText>
            </w:r>
            <w:r w:rsidDel="00C22336">
              <w:rPr>
                <w:noProof/>
                <w:webHidden/>
              </w:rPr>
              <w:tab/>
              <w:delText>13</w:delText>
            </w:r>
          </w:del>
        </w:p>
        <w:p w14:paraId="62159200" w14:textId="1A9CC7A7" w:rsidR="00B679FC" w:rsidDel="00C22336" w:rsidRDefault="00B679FC">
          <w:pPr>
            <w:pStyle w:val="Sumrio2"/>
            <w:tabs>
              <w:tab w:val="left" w:pos="1680"/>
              <w:tab w:val="right" w:leader="hyphen" w:pos="9061"/>
            </w:tabs>
            <w:rPr>
              <w:del w:id="77" w:author="Caio Abud" w:date="2022-10-20T15:32:00Z"/>
              <w:rFonts w:eastAsiaTheme="minorEastAsia" w:cstheme="minorBidi"/>
              <w:b w:val="0"/>
              <w:bCs w:val="0"/>
              <w:noProof/>
              <w:sz w:val="22"/>
              <w:szCs w:val="22"/>
              <w:lang w:eastAsia="pt-BR"/>
            </w:rPr>
          </w:pPr>
          <w:del w:id="78" w:author="Caio Abud" w:date="2022-10-20T15:32:00Z">
            <w:r w:rsidRPr="00C22336" w:rsidDel="00C22336">
              <w:rPr>
                <w:noProof/>
                <w:rPrChange w:id="79" w:author="Caio Abud" w:date="2022-10-20T15:32:00Z">
                  <w:rPr>
                    <w:rStyle w:val="Hyperlink"/>
                    <w:noProof/>
                  </w:rPr>
                </w:rPrChange>
              </w:rPr>
              <w:delText>2.2.</w:delText>
            </w:r>
            <w:r w:rsidDel="00C22336">
              <w:rPr>
                <w:rFonts w:eastAsiaTheme="minorEastAsia" w:cstheme="minorBidi"/>
                <w:b w:val="0"/>
                <w:bCs w:val="0"/>
                <w:noProof/>
                <w:sz w:val="22"/>
                <w:szCs w:val="22"/>
                <w:lang w:eastAsia="pt-BR"/>
              </w:rPr>
              <w:tab/>
            </w:r>
            <w:r w:rsidRPr="00C22336" w:rsidDel="00C22336">
              <w:rPr>
                <w:noProof/>
                <w:rPrChange w:id="80" w:author="Caio Abud" w:date="2022-10-20T15:32:00Z">
                  <w:rPr>
                    <w:rStyle w:val="Hyperlink"/>
                    <w:noProof/>
                  </w:rPr>
                </w:rPrChange>
              </w:rPr>
              <w:delText>REQUISITOS NÃO FUNCIONAIS</w:delText>
            </w:r>
            <w:r w:rsidDel="00C22336">
              <w:rPr>
                <w:noProof/>
                <w:webHidden/>
              </w:rPr>
              <w:tab/>
              <w:delText>14</w:delText>
            </w:r>
          </w:del>
        </w:p>
        <w:p w14:paraId="708F0076" w14:textId="3786F044" w:rsidR="00B679FC" w:rsidDel="00C22336" w:rsidRDefault="00B679FC">
          <w:pPr>
            <w:pStyle w:val="Sumrio1"/>
            <w:rPr>
              <w:del w:id="81" w:author="Caio Abud" w:date="2022-10-20T15:32:00Z"/>
              <w:rFonts w:asciiTheme="minorHAnsi" w:eastAsiaTheme="minorEastAsia" w:hAnsiTheme="minorHAnsi" w:cstheme="minorBidi"/>
              <w:b w:val="0"/>
              <w:bCs w:val="0"/>
              <w:caps w:val="0"/>
              <w:noProof/>
              <w:sz w:val="22"/>
              <w:szCs w:val="22"/>
              <w:lang w:eastAsia="pt-BR"/>
            </w:rPr>
          </w:pPr>
          <w:del w:id="82" w:author="Caio Abud" w:date="2022-10-20T15:32:00Z">
            <w:r w:rsidRPr="00C22336" w:rsidDel="00C22336">
              <w:rPr>
                <w:noProof/>
                <w:rPrChange w:id="83" w:author="Caio Abud" w:date="2022-10-20T15:32:00Z">
                  <w:rPr>
                    <w:rStyle w:val="Hyperlink"/>
                    <w:noProof/>
                  </w:rPr>
                </w:rPrChange>
              </w:rPr>
              <w:delText>3.</w:delText>
            </w:r>
            <w:r w:rsidDel="00C22336">
              <w:rPr>
                <w:rFonts w:asciiTheme="minorHAnsi" w:eastAsiaTheme="minorEastAsia" w:hAnsiTheme="minorHAnsi" w:cstheme="minorBidi"/>
                <w:b w:val="0"/>
                <w:bCs w:val="0"/>
                <w:caps w:val="0"/>
                <w:noProof/>
                <w:sz w:val="22"/>
                <w:szCs w:val="22"/>
                <w:lang w:eastAsia="pt-BR"/>
              </w:rPr>
              <w:tab/>
            </w:r>
            <w:r w:rsidRPr="00C22336" w:rsidDel="00C22336">
              <w:rPr>
                <w:noProof/>
                <w:rPrChange w:id="84" w:author="Caio Abud" w:date="2022-10-20T15:32:00Z">
                  <w:rPr>
                    <w:rStyle w:val="Hyperlink"/>
                    <w:noProof/>
                  </w:rPr>
                </w:rPrChange>
              </w:rPr>
              <w:delText>CASOS DE USO</w:delText>
            </w:r>
            <w:r w:rsidDel="00C22336">
              <w:rPr>
                <w:noProof/>
                <w:webHidden/>
              </w:rPr>
              <w:tab/>
              <w:delText>15</w:delText>
            </w:r>
          </w:del>
        </w:p>
        <w:p w14:paraId="39118F60" w14:textId="1BE6F289" w:rsidR="00B679FC" w:rsidDel="00C22336" w:rsidRDefault="00B679FC">
          <w:pPr>
            <w:pStyle w:val="Sumrio2"/>
            <w:tabs>
              <w:tab w:val="left" w:pos="1680"/>
              <w:tab w:val="right" w:leader="hyphen" w:pos="9061"/>
            </w:tabs>
            <w:rPr>
              <w:del w:id="85" w:author="Caio Abud" w:date="2022-10-20T15:32:00Z"/>
              <w:rFonts w:eastAsiaTheme="minorEastAsia" w:cstheme="minorBidi"/>
              <w:b w:val="0"/>
              <w:bCs w:val="0"/>
              <w:noProof/>
              <w:sz w:val="22"/>
              <w:szCs w:val="22"/>
              <w:lang w:eastAsia="pt-BR"/>
            </w:rPr>
          </w:pPr>
          <w:del w:id="86" w:author="Caio Abud" w:date="2022-10-20T15:32:00Z">
            <w:r w:rsidRPr="00C22336" w:rsidDel="00C22336">
              <w:rPr>
                <w:noProof/>
                <w:rPrChange w:id="87" w:author="Caio Abud" w:date="2022-10-20T15:32:00Z">
                  <w:rPr>
                    <w:rStyle w:val="Hyperlink"/>
                    <w:noProof/>
                  </w:rPr>
                </w:rPrChange>
              </w:rPr>
              <w:delText>3.1.</w:delText>
            </w:r>
            <w:r w:rsidDel="00C22336">
              <w:rPr>
                <w:rFonts w:eastAsiaTheme="minorEastAsia" w:cstheme="minorBidi"/>
                <w:b w:val="0"/>
                <w:bCs w:val="0"/>
                <w:noProof/>
                <w:sz w:val="22"/>
                <w:szCs w:val="22"/>
                <w:lang w:eastAsia="pt-BR"/>
              </w:rPr>
              <w:tab/>
            </w:r>
            <w:r w:rsidRPr="00C22336" w:rsidDel="00C22336">
              <w:rPr>
                <w:noProof/>
                <w:rPrChange w:id="88" w:author="Caio Abud" w:date="2022-10-20T15:32:00Z">
                  <w:rPr>
                    <w:rStyle w:val="Hyperlink"/>
                    <w:noProof/>
                  </w:rPr>
                </w:rPrChange>
              </w:rPr>
              <w:delText>ESPECIFICAÇÃO DOS CASOS DE USO</w:delText>
            </w:r>
            <w:r w:rsidDel="00C22336">
              <w:rPr>
                <w:noProof/>
                <w:webHidden/>
              </w:rPr>
              <w:tab/>
              <w:delText>16</w:delText>
            </w:r>
          </w:del>
        </w:p>
        <w:p w14:paraId="71B62DEA" w14:textId="4C4A8782" w:rsidR="00B679FC" w:rsidDel="00C22336" w:rsidRDefault="00B679FC">
          <w:pPr>
            <w:pStyle w:val="Sumrio3"/>
            <w:tabs>
              <w:tab w:val="left" w:pos="2050"/>
              <w:tab w:val="right" w:leader="hyphen" w:pos="9061"/>
            </w:tabs>
            <w:rPr>
              <w:del w:id="89" w:author="Caio Abud" w:date="2022-10-20T15:32:00Z"/>
              <w:rFonts w:eastAsiaTheme="minorEastAsia" w:cstheme="minorBidi"/>
              <w:noProof/>
              <w:sz w:val="22"/>
              <w:szCs w:val="22"/>
              <w:lang w:eastAsia="pt-BR"/>
            </w:rPr>
          </w:pPr>
          <w:del w:id="90" w:author="Caio Abud" w:date="2022-10-20T15:32:00Z">
            <w:r w:rsidRPr="00C22336" w:rsidDel="00C22336">
              <w:rPr>
                <w:rFonts w:eastAsia="Arial"/>
                <w:noProof/>
                <w:lang w:eastAsia="pt-BR"/>
                <w:rPrChange w:id="91" w:author="Caio Abud" w:date="2022-10-20T15:32:00Z">
                  <w:rPr>
                    <w:rStyle w:val="Hyperlink"/>
                    <w:rFonts w:eastAsia="Arial"/>
                    <w:noProof/>
                    <w:lang w:eastAsia="pt-BR"/>
                  </w:rPr>
                </w:rPrChange>
              </w:rPr>
              <w:delText>3.1.1.</w:delText>
            </w:r>
            <w:r w:rsidDel="00C22336">
              <w:rPr>
                <w:rFonts w:eastAsiaTheme="minorEastAsia" w:cstheme="minorBidi"/>
                <w:noProof/>
                <w:sz w:val="22"/>
                <w:szCs w:val="22"/>
                <w:lang w:eastAsia="pt-BR"/>
              </w:rPr>
              <w:tab/>
            </w:r>
            <w:r w:rsidRPr="00C22336" w:rsidDel="00C22336">
              <w:rPr>
                <w:rFonts w:eastAsia="Arial"/>
                <w:noProof/>
                <w:lang w:eastAsia="pt-BR"/>
                <w:rPrChange w:id="92" w:author="Caio Abud" w:date="2022-10-20T15:32:00Z">
                  <w:rPr>
                    <w:rStyle w:val="Hyperlink"/>
                    <w:rFonts w:eastAsia="Arial"/>
                    <w:noProof/>
                    <w:lang w:eastAsia="pt-BR"/>
                  </w:rPr>
                </w:rPrChange>
              </w:rPr>
              <w:delText>Cadastrar Usuário</w:delText>
            </w:r>
            <w:r w:rsidDel="00C22336">
              <w:rPr>
                <w:noProof/>
                <w:webHidden/>
              </w:rPr>
              <w:tab/>
              <w:delText>16</w:delText>
            </w:r>
          </w:del>
        </w:p>
        <w:p w14:paraId="750C5441" w14:textId="7CFC0A7A" w:rsidR="00B679FC" w:rsidDel="00C22336" w:rsidRDefault="00B679FC">
          <w:pPr>
            <w:pStyle w:val="Sumrio3"/>
            <w:tabs>
              <w:tab w:val="left" w:pos="2050"/>
              <w:tab w:val="right" w:leader="hyphen" w:pos="9061"/>
            </w:tabs>
            <w:rPr>
              <w:del w:id="93" w:author="Caio Abud" w:date="2022-10-20T15:32:00Z"/>
              <w:rFonts w:eastAsiaTheme="minorEastAsia" w:cstheme="minorBidi"/>
              <w:noProof/>
              <w:sz w:val="22"/>
              <w:szCs w:val="22"/>
              <w:lang w:eastAsia="pt-BR"/>
            </w:rPr>
          </w:pPr>
          <w:del w:id="94" w:author="Caio Abud" w:date="2022-10-20T15:32:00Z">
            <w:r w:rsidRPr="00C22336" w:rsidDel="00C22336">
              <w:rPr>
                <w:rFonts w:eastAsia="Arial"/>
                <w:noProof/>
                <w:lang w:eastAsia="pt-BR"/>
                <w:rPrChange w:id="95" w:author="Caio Abud" w:date="2022-10-20T15:32:00Z">
                  <w:rPr>
                    <w:rStyle w:val="Hyperlink"/>
                    <w:rFonts w:eastAsia="Arial"/>
                    <w:noProof/>
                    <w:lang w:eastAsia="pt-BR"/>
                  </w:rPr>
                </w:rPrChange>
              </w:rPr>
              <w:delText>3.1.2.</w:delText>
            </w:r>
            <w:r w:rsidDel="00C22336">
              <w:rPr>
                <w:rFonts w:eastAsiaTheme="minorEastAsia" w:cstheme="minorBidi"/>
                <w:noProof/>
                <w:sz w:val="22"/>
                <w:szCs w:val="22"/>
                <w:lang w:eastAsia="pt-BR"/>
              </w:rPr>
              <w:tab/>
            </w:r>
            <w:r w:rsidRPr="00C22336" w:rsidDel="00C22336">
              <w:rPr>
                <w:rFonts w:eastAsia="Arial"/>
                <w:noProof/>
                <w:lang w:eastAsia="pt-BR"/>
                <w:rPrChange w:id="96" w:author="Caio Abud" w:date="2022-10-20T15:32:00Z">
                  <w:rPr>
                    <w:rStyle w:val="Hyperlink"/>
                    <w:rFonts w:eastAsia="Arial"/>
                    <w:noProof/>
                    <w:lang w:eastAsia="pt-BR"/>
                  </w:rPr>
                </w:rPrChange>
              </w:rPr>
              <w:delText>Acessar Usuário</w:delText>
            </w:r>
            <w:r w:rsidDel="00C22336">
              <w:rPr>
                <w:noProof/>
                <w:webHidden/>
              </w:rPr>
              <w:tab/>
              <w:delText>18</w:delText>
            </w:r>
          </w:del>
        </w:p>
        <w:p w14:paraId="5D3A288E" w14:textId="75093154" w:rsidR="00C5137E" w:rsidRPr="005D4924" w:rsidRDefault="0088268A" w:rsidP="00B679FC">
          <w:pPr>
            <w:ind w:firstLine="0"/>
            <w:sectPr w:rsidR="00C5137E" w:rsidRPr="005D4924" w:rsidSect="009373D8">
              <w:headerReference w:type="default" r:id="rId9"/>
              <w:pgSz w:w="11906" w:h="16838"/>
              <w:pgMar w:top="1701" w:right="1134" w:bottom="1134" w:left="1701" w:header="709" w:footer="709" w:gutter="0"/>
              <w:pgNumType w:start="0"/>
              <w:cols w:space="708"/>
              <w:docGrid w:linePitch="360"/>
            </w:sectPr>
          </w:pPr>
          <w:r>
            <w:rPr>
              <w:b/>
              <w:bCs/>
            </w:rPr>
            <w:fldChar w:fldCharType="end"/>
          </w:r>
        </w:p>
      </w:sdtContent>
    </w:sdt>
    <w:p w14:paraId="78FB26EA" w14:textId="77777777" w:rsidR="002C7E34" w:rsidRDefault="00C5137E" w:rsidP="0088268A">
      <w:pPr>
        <w:pStyle w:val="Ttulo"/>
      </w:pPr>
      <w:bookmarkStart w:id="97" w:name="_Toc117115052"/>
      <w:bookmarkStart w:id="98" w:name="_Toc117088749"/>
      <w:bookmarkStart w:id="99" w:name="_Toc117088900"/>
      <w:bookmarkStart w:id="100" w:name="_Toc117089067"/>
      <w:bookmarkStart w:id="101" w:name="_Toc117089099"/>
      <w:bookmarkStart w:id="102" w:name="_Toc117089234"/>
      <w:bookmarkStart w:id="103" w:name="_Toc117089369"/>
      <w:bookmarkStart w:id="104" w:name="_Toc117089417"/>
      <w:bookmarkStart w:id="105" w:name="_Toc117089718"/>
      <w:bookmarkStart w:id="106" w:name="_Toc117089801"/>
      <w:r w:rsidRPr="00C5137E">
        <w:lastRenderedPageBreak/>
        <w:t>introdução</w:t>
      </w:r>
      <w:bookmarkEnd w:id="97"/>
      <w:r w:rsidRPr="00C5137E">
        <w:t xml:space="preserve"> </w:t>
      </w:r>
      <w:bookmarkStart w:id="107" w:name="_Toc117115053"/>
    </w:p>
    <w:p w14:paraId="45179C09" w14:textId="18FE9086" w:rsidR="002C7E34" w:rsidRPr="00B679FC" w:rsidRDefault="00A2564C">
      <w:pPr>
        <w:pStyle w:val="Ttulo1"/>
        <w:numPr>
          <w:ilvl w:val="0"/>
          <w:numId w:val="1"/>
        </w:numPr>
      </w:pPr>
      <w:bookmarkStart w:id="108" w:name="_Toc117172972"/>
      <w:r w:rsidRPr="00B679FC">
        <w:t>ESPECIFICAÇÃO DE REQUISITOS</w:t>
      </w:r>
      <w:bookmarkEnd w:id="98"/>
      <w:bookmarkEnd w:id="99"/>
      <w:bookmarkEnd w:id="100"/>
      <w:bookmarkEnd w:id="101"/>
      <w:bookmarkEnd w:id="102"/>
      <w:bookmarkEnd w:id="103"/>
      <w:bookmarkEnd w:id="104"/>
      <w:bookmarkEnd w:id="105"/>
      <w:bookmarkEnd w:id="106"/>
      <w:bookmarkEnd w:id="107"/>
      <w:bookmarkEnd w:id="108"/>
      <w:r w:rsidRPr="00B679FC">
        <w:t xml:space="preserve"> </w:t>
      </w:r>
      <w:bookmarkStart w:id="109" w:name="_Toc117115054"/>
      <w:bookmarkStart w:id="110" w:name="_Toc419220171"/>
      <w:bookmarkStart w:id="111" w:name="_Toc430033264"/>
      <w:bookmarkStart w:id="112" w:name="_Toc63866022"/>
    </w:p>
    <w:p w14:paraId="1C94FA8A" w14:textId="22C0EDC6" w:rsidR="007A0D11" w:rsidRPr="0088268A" w:rsidRDefault="007A0D11">
      <w:pPr>
        <w:pStyle w:val="Ttulo1"/>
        <w:numPr>
          <w:ilvl w:val="0"/>
          <w:numId w:val="1"/>
        </w:numPr>
      </w:pPr>
      <w:bookmarkStart w:id="113" w:name="_Toc117172973"/>
      <w:r w:rsidRPr="0088268A">
        <w:t>Lista de requisitos funcionais.</w:t>
      </w:r>
      <w:bookmarkEnd w:id="109"/>
      <w:bookmarkEnd w:id="113"/>
    </w:p>
    <w:p w14:paraId="3BB4E4FC" w14:textId="34D589D4" w:rsidR="007A0D11" w:rsidRDefault="007A0D11" w:rsidP="0088268A">
      <w:pPr>
        <w:pStyle w:val="PargrafodaLista"/>
        <w:spacing w:line="240" w:lineRule="auto"/>
        <w:ind w:left="585" w:firstLine="0"/>
        <w:jc w:val="left"/>
      </w:pPr>
    </w:p>
    <w:p w14:paraId="12029865" w14:textId="6BBF8429" w:rsidR="00A2564C" w:rsidRDefault="00A2564C" w:rsidP="00A2564C">
      <w:r>
        <w:t>Os requisitos funcionais tratam-se de declarações de serviços que o sistema deve prover, descrevendo o que o sistema deve fazer (PROCESSOS DE SOFTWARE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A tabela abaixo, possui os requisitos funcionais do aplicativo, com base na visão conceitual dos dois autores mencionados acima.</w:t>
      </w:r>
    </w:p>
    <w:tbl>
      <w:tblPr>
        <w:tblStyle w:val="TableGrid"/>
        <w:tblW w:w="8787" w:type="dxa"/>
        <w:tblInd w:w="287" w:type="dxa"/>
        <w:tblCellMar>
          <w:top w:w="4" w:type="dxa"/>
          <w:left w:w="107" w:type="dxa"/>
          <w:right w:w="115" w:type="dxa"/>
        </w:tblCellMar>
        <w:tblLook w:val="04A0" w:firstRow="1" w:lastRow="0" w:firstColumn="1" w:lastColumn="0" w:noHBand="0" w:noVBand="1"/>
      </w:tblPr>
      <w:tblGrid>
        <w:gridCol w:w="1416"/>
        <w:gridCol w:w="4395"/>
        <w:gridCol w:w="2976"/>
      </w:tblGrid>
      <w:tr w:rsidR="007D1407" w14:paraId="4EDFCD83" w14:textId="77777777" w:rsidTr="00C96109">
        <w:trPr>
          <w:trHeight w:val="358"/>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14:paraId="36711900" w14:textId="77777777" w:rsidR="007D1407" w:rsidRDefault="007D1407" w:rsidP="00C96109">
            <w:pPr>
              <w:spacing w:line="259" w:lineRule="auto"/>
              <w:ind w:firstLine="0"/>
              <w:jc w:val="left"/>
            </w:pPr>
            <w:r>
              <w:rPr>
                <w:rFonts w:eastAsia="Arial" w:cs="Arial"/>
                <w:b/>
                <w:sz w:val="20"/>
              </w:rPr>
              <w:t xml:space="preserve">Código </w:t>
            </w:r>
          </w:p>
        </w:tc>
        <w:tc>
          <w:tcPr>
            <w:tcW w:w="4395" w:type="dxa"/>
            <w:tcBorders>
              <w:top w:val="single" w:sz="4" w:space="0" w:color="000000"/>
              <w:left w:val="single" w:sz="4" w:space="0" w:color="000000"/>
              <w:bottom w:val="single" w:sz="4" w:space="0" w:color="000000"/>
              <w:right w:val="single" w:sz="4" w:space="0" w:color="000000"/>
            </w:tcBorders>
            <w:shd w:val="clear" w:color="auto" w:fill="D9D9D9"/>
          </w:tcPr>
          <w:p w14:paraId="2BD8F103" w14:textId="77777777" w:rsidR="007D1407" w:rsidRDefault="007D1407" w:rsidP="00C96109">
            <w:pPr>
              <w:spacing w:line="259" w:lineRule="auto"/>
              <w:ind w:firstLine="0"/>
              <w:jc w:val="left"/>
            </w:pPr>
            <w:r>
              <w:rPr>
                <w:rFonts w:eastAsia="Arial" w:cs="Arial"/>
                <w:b/>
                <w:sz w:val="20"/>
              </w:rPr>
              <w:t xml:space="preserve">Nome da Regra </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14:paraId="3CA2DC07" w14:textId="77777777" w:rsidR="007D1407" w:rsidRDefault="007D1407" w:rsidP="00C96109">
            <w:pPr>
              <w:spacing w:line="259" w:lineRule="auto"/>
              <w:ind w:left="4" w:firstLine="0"/>
              <w:jc w:val="left"/>
            </w:pPr>
            <w:r>
              <w:rPr>
                <w:rFonts w:eastAsia="Arial" w:cs="Arial"/>
                <w:b/>
                <w:sz w:val="20"/>
              </w:rPr>
              <w:t xml:space="preserve">Prioridade da Regra </w:t>
            </w:r>
          </w:p>
        </w:tc>
      </w:tr>
      <w:tr w:rsidR="007D1407" w14:paraId="111DCFB9" w14:textId="77777777" w:rsidTr="00C96109">
        <w:trPr>
          <w:trHeight w:val="361"/>
        </w:trPr>
        <w:tc>
          <w:tcPr>
            <w:tcW w:w="1416" w:type="dxa"/>
            <w:tcBorders>
              <w:top w:val="single" w:sz="4" w:space="0" w:color="000000"/>
              <w:left w:val="single" w:sz="4" w:space="0" w:color="000000"/>
              <w:bottom w:val="single" w:sz="4" w:space="0" w:color="000000"/>
              <w:right w:val="single" w:sz="4" w:space="0" w:color="000000"/>
            </w:tcBorders>
          </w:tcPr>
          <w:p w14:paraId="7ADBF3AD" w14:textId="1F022594" w:rsidR="007D1407" w:rsidRDefault="007D1407" w:rsidP="00C96109">
            <w:pPr>
              <w:spacing w:line="259" w:lineRule="auto"/>
              <w:ind w:left="34" w:firstLine="0"/>
              <w:jc w:val="left"/>
            </w:pPr>
            <w:r>
              <w:rPr>
                <w:rFonts w:ascii="Tahoma" w:eastAsia="Tahoma" w:hAnsi="Tahoma" w:cs="Tahoma"/>
                <w:sz w:val="20"/>
              </w:rPr>
              <w:t>RF 01</w:t>
            </w:r>
          </w:p>
        </w:tc>
        <w:tc>
          <w:tcPr>
            <w:tcW w:w="4395" w:type="dxa"/>
            <w:tcBorders>
              <w:top w:val="single" w:sz="4" w:space="0" w:color="000000"/>
              <w:left w:val="single" w:sz="4" w:space="0" w:color="000000"/>
              <w:bottom w:val="single" w:sz="4" w:space="0" w:color="000000"/>
              <w:right w:val="single" w:sz="4" w:space="0" w:color="000000"/>
            </w:tcBorders>
          </w:tcPr>
          <w:p w14:paraId="632032ED" w14:textId="77777777" w:rsidR="007D1407" w:rsidRDefault="007D1407" w:rsidP="00C96109">
            <w:pPr>
              <w:spacing w:line="259" w:lineRule="auto"/>
              <w:ind w:left="34" w:firstLine="0"/>
              <w:jc w:val="left"/>
            </w:pPr>
            <w:r>
              <w:rPr>
                <w:rFonts w:ascii="Tahoma" w:eastAsia="Tahoma" w:hAnsi="Tahoma" w:cs="Tahoma"/>
                <w:sz w:val="20"/>
              </w:rPr>
              <w:t xml:space="preserve">Cadastrar usuário </w:t>
            </w:r>
          </w:p>
        </w:tc>
        <w:tc>
          <w:tcPr>
            <w:tcW w:w="2976" w:type="dxa"/>
            <w:tcBorders>
              <w:top w:val="single" w:sz="4" w:space="0" w:color="000000"/>
              <w:left w:val="single" w:sz="4" w:space="0" w:color="000000"/>
              <w:bottom w:val="single" w:sz="4" w:space="0" w:color="000000"/>
              <w:right w:val="single" w:sz="4" w:space="0" w:color="000000"/>
            </w:tcBorders>
          </w:tcPr>
          <w:p w14:paraId="654E8A55" w14:textId="77777777" w:rsidR="007D1407" w:rsidRDefault="007D1407" w:rsidP="00C96109">
            <w:pPr>
              <w:spacing w:line="259" w:lineRule="auto"/>
              <w:ind w:left="4" w:firstLine="0"/>
              <w:jc w:val="left"/>
            </w:pPr>
            <w:r>
              <w:rPr>
                <w:sz w:val="20"/>
              </w:rPr>
              <w:t xml:space="preserve">1 </w:t>
            </w:r>
          </w:p>
        </w:tc>
      </w:tr>
      <w:tr w:rsidR="007D1407" w14:paraId="34CC6B33"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3FB6B4D0" w14:textId="77777777" w:rsidR="007D1407" w:rsidRDefault="007D1407" w:rsidP="00C96109">
            <w:pPr>
              <w:spacing w:line="259" w:lineRule="auto"/>
              <w:ind w:left="34" w:firstLine="0"/>
              <w:jc w:val="left"/>
            </w:pPr>
            <w:r>
              <w:rPr>
                <w:rFonts w:ascii="Tahoma" w:eastAsia="Tahoma" w:hAnsi="Tahoma" w:cs="Tahoma"/>
                <w:sz w:val="20"/>
              </w:rPr>
              <w:t xml:space="preserve">RF 02 </w:t>
            </w:r>
          </w:p>
        </w:tc>
        <w:tc>
          <w:tcPr>
            <w:tcW w:w="4395" w:type="dxa"/>
            <w:tcBorders>
              <w:top w:val="single" w:sz="4" w:space="0" w:color="000000"/>
              <w:left w:val="single" w:sz="4" w:space="0" w:color="000000"/>
              <w:bottom w:val="single" w:sz="4" w:space="0" w:color="000000"/>
              <w:right w:val="single" w:sz="4" w:space="0" w:color="000000"/>
            </w:tcBorders>
          </w:tcPr>
          <w:p w14:paraId="5F4369C6" w14:textId="3DD68CD7" w:rsidR="007D1407" w:rsidRDefault="009F0F5E" w:rsidP="00C96109">
            <w:pPr>
              <w:spacing w:line="259" w:lineRule="auto"/>
              <w:ind w:left="34" w:firstLine="0"/>
              <w:jc w:val="left"/>
            </w:pPr>
            <w:proofErr w:type="spellStart"/>
            <w:r>
              <w:rPr>
                <w:sz w:val="20"/>
              </w:rPr>
              <w:t>Logar</w:t>
            </w:r>
            <w:proofErr w:type="spellEnd"/>
            <w:r>
              <w:rPr>
                <w:sz w:val="20"/>
              </w:rPr>
              <w:t xml:space="preserve"> usuário</w:t>
            </w:r>
          </w:p>
        </w:tc>
        <w:tc>
          <w:tcPr>
            <w:tcW w:w="2976" w:type="dxa"/>
            <w:tcBorders>
              <w:top w:val="single" w:sz="4" w:space="0" w:color="000000"/>
              <w:left w:val="single" w:sz="4" w:space="0" w:color="000000"/>
              <w:bottom w:val="single" w:sz="4" w:space="0" w:color="000000"/>
              <w:right w:val="single" w:sz="4" w:space="0" w:color="000000"/>
            </w:tcBorders>
          </w:tcPr>
          <w:p w14:paraId="383DC572" w14:textId="77777777" w:rsidR="007D1407" w:rsidRDefault="007D1407" w:rsidP="00C96109">
            <w:pPr>
              <w:spacing w:line="259" w:lineRule="auto"/>
              <w:ind w:left="4" w:firstLine="0"/>
              <w:jc w:val="left"/>
            </w:pPr>
            <w:r>
              <w:rPr>
                <w:sz w:val="20"/>
              </w:rPr>
              <w:t xml:space="preserve">2 </w:t>
            </w:r>
          </w:p>
        </w:tc>
      </w:tr>
      <w:tr w:rsidR="007D1407" w14:paraId="7CF6C413"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213953A1" w14:textId="77777777" w:rsidR="007D1407" w:rsidRDefault="007D1407" w:rsidP="00C96109">
            <w:pPr>
              <w:spacing w:line="259" w:lineRule="auto"/>
              <w:ind w:left="34" w:firstLine="0"/>
              <w:jc w:val="left"/>
            </w:pPr>
            <w:r>
              <w:rPr>
                <w:rFonts w:ascii="Tahoma" w:eastAsia="Tahoma" w:hAnsi="Tahoma" w:cs="Tahoma"/>
                <w:sz w:val="20"/>
              </w:rPr>
              <w:t xml:space="preserve">RF 03 </w:t>
            </w:r>
          </w:p>
        </w:tc>
        <w:tc>
          <w:tcPr>
            <w:tcW w:w="4395" w:type="dxa"/>
            <w:tcBorders>
              <w:top w:val="single" w:sz="4" w:space="0" w:color="000000"/>
              <w:left w:val="single" w:sz="4" w:space="0" w:color="000000"/>
              <w:bottom w:val="single" w:sz="4" w:space="0" w:color="000000"/>
              <w:right w:val="single" w:sz="4" w:space="0" w:color="000000"/>
            </w:tcBorders>
          </w:tcPr>
          <w:p w14:paraId="2F4A01A2" w14:textId="20E4F65C" w:rsidR="00F20077" w:rsidRPr="007D1407" w:rsidRDefault="00F20077" w:rsidP="00F20077">
            <w:pPr>
              <w:spacing w:line="259" w:lineRule="auto"/>
              <w:ind w:left="34" w:firstLine="0"/>
              <w:jc w:val="left"/>
              <w:rPr>
                <w:u w:val="single"/>
              </w:rPr>
            </w:pPr>
            <w:r>
              <w:rPr>
                <w:u w:val="single"/>
              </w:rPr>
              <w:t xml:space="preserve">Verificar e-mail </w:t>
            </w:r>
          </w:p>
        </w:tc>
        <w:tc>
          <w:tcPr>
            <w:tcW w:w="2976" w:type="dxa"/>
            <w:tcBorders>
              <w:top w:val="single" w:sz="4" w:space="0" w:color="000000"/>
              <w:left w:val="single" w:sz="4" w:space="0" w:color="000000"/>
              <w:bottom w:val="single" w:sz="4" w:space="0" w:color="000000"/>
              <w:right w:val="single" w:sz="4" w:space="0" w:color="000000"/>
            </w:tcBorders>
          </w:tcPr>
          <w:p w14:paraId="452D7BE4" w14:textId="77777777" w:rsidR="007D1407" w:rsidRDefault="007D1407" w:rsidP="00C96109">
            <w:pPr>
              <w:spacing w:line="259" w:lineRule="auto"/>
              <w:ind w:left="4" w:firstLine="0"/>
              <w:jc w:val="left"/>
            </w:pPr>
            <w:r>
              <w:rPr>
                <w:sz w:val="20"/>
              </w:rPr>
              <w:t xml:space="preserve">3 </w:t>
            </w:r>
          </w:p>
        </w:tc>
      </w:tr>
      <w:tr w:rsidR="007D1407" w14:paraId="54C57201"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21CCFC79" w14:textId="77777777" w:rsidR="007D1407" w:rsidRDefault="007D1407" w:rsidP="00C96109">
            <w:pPr>
              <w:spacing w:line="259" w:lineRule="auto"/>
              <w:ind w:left="34" w:firstLine="0"/>
              <w:jc w:val="left"/>
            </w:pPr>
            <w:r>
              <w:rPr>
                <w:rFonts w:ascii="Tahoma" w:eastAsia="Tahoma" w:hAnsi="Tahoma" w:cs="Tahoma"/>
                <w:sz w:val="20"/>
              </w:rPr>
              <w:t xml:space="preserve">RF 04 </w:t>
            </w:r>
          </w:p>
        </w:tc>
        <w:tc>
          <w:tcPr>
            <w:tcW w:w="4395" w:type="dxa"/>
            <w:tcBorders>
              <w:top w:val="single" w:sz="4" w:space="0" w:color="000000"/>
              <w:left w:val="single" w:sz="4" w:space="0" w:color="000000"/>
              <w:bottom w:val="single" w:sz="4" w:space="0" w:color="000000"/>
              <w:right w:val="single" w:sz="4" w:space="0" w:color="000000"/>
            </w:tcBorders>
          </w:tcPr>
          <w:p w14:paraId="4FFE7344" w14:textId="1671A573" w:rsidR="007D1407" w:rsidRDefault="00F20077" w:rsidP="00C96109">
            <w:pPr>
              <w:spacing w:line="259" w:lineRule="auto"/>
              <w:ind w:firstLine="0"/>
              <w:jc w:val="left"/>
            </w:pPr>
            <w:r>
              <w:t>Verificar senha</w:t>
            </w:r>
          </w:p>
        </w:tc>
        <w:tc>
          <w:tcPr>
            <w:tcW w:w="2976" w:type="dxa"/>
            <w:tcBorders>
              <w:top w:val="single" w:sz="4" w:space="0" w:color="000000"/>
              <w:left w:val="single" w:sz="4" w:space="0" w:color="000000"/>
              <w:bottom w:val="single" w:sz="4" w:space="0" w:color="000000"/>
              <w:right w:val="single" w:sz="4" w:space="0" w:color="000000"/>
            </w:tcBorders>
          </w:tcPr>
          <w:p w14:paraId="6F98D237" w14:textId="77777777" w:rsidR="007D1407" w:rsidRDefault="007D1407" w:rsidP="00C96109">
            <w:pPr>
              <w:spacing w:line="259" w:lineRule="auto"/>
              <w:ind w:left="4" w:firstLine="0"/>
              <w:jc w:val="left"/>
            </w:pPr>
            <w:r>
              <w:rPr>
                <w:sz w:val="20"/>
              </w:rPr>
              <w:t xml:space="preserve">4 </w:t>
            </w:r>
          </w:p>
        </w:tc>
      </w:tr>
      <w:tr w:rsidR="009F0F5E" w14:paraId="444C593B"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06407A12" w14:textId="5A640A39" w:rsidR="009F0F5E" w:rsidRDefault="009F0F5E" w:rsidP="009F0F5E">
            <w:pPr>
              <w:spacing w:line="259" w:lineRule="auto"/>
              <w:ind w:left="34" w:firstLine="0"/>
              <w:jc w:val="left"/>
              <w:rPr>
                <w:rFonts w:ascii="Tahoma" w:eastAsia="Tahoma" w:hAnsi="Tahoma" w:cs="Tahoma"/>
                <w:sz w:val="20"/>
              </w:rPr>
            </w:pPr>
            <w:r>
              <w:rPr>
                <w:rFonts w:ascii="Tahoma" w:eastAsia="Tahoma" w:hAnsi="Tahoma" w:cs="Tahoma"/>
                <w:sz w:val="20"/>
              </w:rPr>
              <w:t>RF 05</w:t>
            </w:r>
          </w:p>
        </w:tc>
        <w:tc>
          <w:tcPr>
            <w:tcW w:w="4395" w:type="dxa"/>
            <w:tcBorders>
              <w:top w:val="single" w:sz="4" w:space="0" w:color="000000"/>
              <w:left w:val="single" w:sz="4" w:space="0" w:color="000000"/>
              <w:bottom w:val="single" w:sz="4" w:space="0" w:color="000000"/>
              <w:right w:val="single" w:sz="4" w:space="0" w:color="000000"/>
            </w:tcBorders>
          </w:tcPr>
          <w:p w14:paraId="7297BF81" w14:textId="2C07037B" w:rsidR="002D5AC9" w:rsidRDefault="009F0F5E" w:rsidP="00C96109">
            <w:pPr>
              <w:spacing w:line="259" w:lineRule="auto"/>
              <w:ind w:firstLine="0"/>
              <w:jc w:val="left"/>
            </w:pPr>
            <w:proofErr w:type="spellStart"/>
            <w:r>
              <w:t>Deslogar</w:t>
            </w:r>
            <w:proofErr w:type="spellEnd"/>
            <w:r>
              <w:t xml:space="preserve"> usuário</w:t>
            </w:r>
          </w:p>
        </w:tc>
        <w:tc>
          <w:tcPr>
            <w:tcW w:w="2976" w:type="dxa"/>
            <w:tcBorders>
              <w:top w:val="single" w:sz="4" w:space="0" w:color="000000"/>
              <w:left w:val="single" w:sz="4" w:space="0" w:color="000000"/>
              <w:bottom w:val="single" w:sz="4" w:space="0" w:color="000000"/>
              <w:right w:val="single" w:sz="4" w:space="0" w:color="000000"/>
            </w:tcBorders>
          </w:tcPr>
          <w:p w14:paraId="429AB631" w14:textId="47F8EBB5" w:rsidR="009F0F5E" w:rsidRDefault="009F0F5E" w:rsidP="00C96109">
            <w:pPr>
              <w:spacing w:line="259" w:lineRule="auto"/>
              <w:ind w:left="4" w:firstLine="0"/>
              <w:jc w:val="left"/>
              <w:rPr>
                <w:sz w:val="20"/>
              </w:rPr>
            </w:pPr>
            <w:r>
              <w:rPr>
                <w:sz w:val="20"/>
              </w:rPr>
              <w:t>5</w:t>
            </w:r>
          </w:p>
        </w:tc>
      </w:tr>
      <w:tr w:rsidR="002D5AC9" w14:paraId="33171A80"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2B3DDC9C" w14:textId="5937BA64" w:rsidR="002D5AC9" w:rsidRDefault="002D5AC9" w:rsidP="009F0F5E">
            <w:pPr>
              <w:spacing w:line="259" w:lineRule="auto"/>
              <w:ind w:left="34" w:firstLine="0"/>
              <w:jc w:val="left"/>
              <w:rPr>
                <w:rFonts w:ascii="Tahoma" w:eastAsia="Tahoma" w:hAnsi="Tahoma" w:cs="Tahoma"/>
                <w:sz w:val="20"/>
              </w:rPr>
            </w:pPr>
            <w:r>
              <w:rPr>
                <w:rFonts w:ascii="Tahoma" w:eastAsia="Tahoma" w:hAnsi="Tahoma" w:cs="Tahoma"/>
                <w:sz w:val="20"/>
              </w:rPr>
              <w:t>RF 06</w:t>
            </w:r>
          </w:p>
        </w:tc>
        <w:tc>
          <w:tcPr>
            <w:tcW w:w="4395" w:type="dxa"/>
            <w:tcBorders>
              <w:top w:val="single" w:sz="4" w:space="0" w:color="000000"/>
              <w:left w:val="single" w:sz="4" w:space="0" w:color="000000"/>
              <w:bottom w:val="single" w:sz="4" w:space="0" w:color="000000"/>
              <w:right w:val="single" w:sz="4" w:space="0" w:color="000000"/>
            </w:tcBorders>
          </w:tcPr>
          <w:p w14:paraId="7F451FEA" w14:textId="612BB32F" w:rsidR="002D5AC9" w:rsidRDefault="002D5AC9" w:rsidP="00C96109">
            <w:pPr>
              <w:spacing w:line="259" w:lineRule="auto"/>
              <w:ind w:firstLine="0"/>
              <w:jc w:val="left"/>
            </w:pPr>
            <w:r>
              <w:t>Verificar usuário</w:t>
            </w:r>
          </w:p>
        </w:tc>
        <w:tc>
          <w:tcPr>
            <w:tcW w:w="2976" w:type="dxa"/>
            <w:tcBorders>
              <w:top w:val="single" w:sz="4" w:space="0" w:color="000000"/>
              <w:left w:val="single" w:sz="4" w:space="0" w:color="000000"/>
              <w:bottom w:val="single" w:sz="4" w:space="0" w:color="000000"/>
              <w:right w:val="single" w:sz="4" w:space="0" w:color="000000"/>
            </w:tcBorders>
          </w:tcPr>
          <w:p w14:paraId="19E64CA5" w14:textId="676FCC26" w:rsidR="002D5AC9" w:rsidRDefault="00934E6E" w:rsidP="00C96109">
            <w:pPr>
              <w:spacing w:line="259" w:lineRule="auto"/>
              <w:ind w:left="4" w:firstLine="0"/>
              <w:jc w:val="left"/>
              <w:rPr>
                <w:sz w:val="20"/>
              </w:rPr>
            </w:pPr>
            <w:r>
              <w:rPr>
                <w:sz w:val="20"/>
              </w:rPr>
              <w:t>6</w:t>
            </w:r>
          </w:p>
        </w:tc>
      </w:tr>
      <w:tr w:rsidR="00934E6E" w14:paraId="7E9A70DB"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57B81BE9" w14:textId="0AC86FFC" w:rsidR="00934E6E" w:rsidRDefault="00934E6E" w:rsidP="009F0F5E">
            <w:pPr>
              <w:spacing w:line="259" w:lineRule="auto"/>
              <w:ind w:left="34" w:firstLine="0"/>
              <w:jc w:val="left"/>
              <w:rPr>
                <w:rFonts w:ascii="Tahoma" w:eastAsia="Tahoma" w:hAnsi="Tahoma" w:cs="Tahoma"/>
                <w:sz w:val="20"/>
              </w:rPr>
            </w:pPr>
            <w:r>
              <w:rPr>
                <w:rFonts w:ascii="Tahoma" w:eastAsia="Tahoma" w:hAnsi="Tahoma" w:cs="Tahoma"/>
                <w:sz w:val="20"/>
              </w:rPr>
              <w:t>RF 07</w:t>
            </w:r>
          </w:p>
        </w:tc>
        <w:tc>
          <w:tcPr>
            <w:tcW w:w="4395" w:type="dxa"/>
            <w:tcBorders>
              <w:top w:val="single" w:sz="4" w:space="0" w:color="000000"/>
              <w:left w:val="single" w:sz="4" w:space="0" w:color="000000"/>
              <w:bottom w:val="single" w:sz="4" w:space="0" w:color="000000"/>
              <w:right w:val="single" w:sz="4" w:space="0" w:color="000000"/>
            </w:tcBorders>
          </w:tcPr>
          <w:p w14:paraId="4D13967B" w14:textId="744DEBFA" w:rsidR="00934E6E" w:rsidRDefault="00934E6E" w:rsidP="00C96109">
            <w:pPr>
              <w:spacing w:line="259" w:lineRule="auto"/>
              <w:ind w:firstLine="0"/>
              <w:jc w:val="left"/>
            </w:pPr>
            <w:r>
              <w:t>Cadastrar sala</w:t>
            </w:r>
          </w:p>
        </w:tc>
        <w:tc>
          <w:tcPr>
            <w:tcW w:w="2976" w:type="dxa"/>
            <w:tcBorders>
              <w:top w:val="single" w:sz="4" w:space="0" w:color="000000"/>
              <w:left w:val="single" w:sz="4" w:space="0" w:color="000000"/>
              <w:bottom w:val="single" w:sz="4" w:space="0" w:color="000000"/>
              <w:right w:val="single" w:sz="4" w:space="0" w:color="000000"/>
            </w:tcBorders>
          </w:tcPr>
          <w:p w14:paraId="0380C88D" w14:textId="46F7BA73" w:rsidR="00934E6E" w:rsidRDefault="00934E6E" w:rsidP="00C96109">
            <w:pPr>
              <w:spacing w:line="259" w:lineRule="auto"/>
              <w:ind w:left="4" w:firstLine="0"/>
              <w:jc w:val="left"/>
              <w:rPr>
                <w:sz w:val="20"/>
              </w:rPr>
            </w:pPr>
            <w:r>
              <w:rPr>
                <w:sz w:val="20"/>
              </w:rPr>
              <w:t>7</w:t>
            </w:r>
          </w:p>
        </w:tc>
      </w:tr>
      <w:tr w:rsidR="00934E6E" w14:paraId="19EAEB3E"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453B3589" w14:textId="6F460154" w:rsidR="00934E6E" w:rsidRDefault="00934E6E" w:rsidP="009F0F5E">
            <w:pPr>
              <w:spacing w:line="259" w:lineRule="auto"/>
              <w:ind w:left="34" w:firstLine="0"/>
              <w:jc w:val="left"/>
              <w:rPr>
                <w:rFonts w:ascii="Tahoma" w:eastAsia="Tahoma" w:hAnsi="Tahoma" w:cs="Tahoma"/>
                <w:sz w:val="20"/>
              </w:rPr>
            </w:pPr>
            <w:r>
              <w:rPr>
                <w:rFonts w:ascii="Tahoma" w:eastAsia="Tahoma" w:hAnsi="Tahoma" w:cs="Tahoma"/>
                <w:sz w:val="20"/>
              </w:rPr>
              <w:t>RF 08</w:t>
            </w:r>
          </w:p>
        </w:tc>
        <w:tc>
          <w:tcPr>
            <w:tcW w:w="4395" w:type="dxa"/>
            <w:tcBorders>
              <w:top w:val="single" w:sz="4" w:space="0" w:color="000000"/>
              <w:left w:val="single" w:sz="4" w:space="0" w:color="000000"/>
              <w:bottom w:val="single" w:sz="4" w:space="0" w:color="000000"/>
              <w:right w:val="single" w:sz="4" w:space="0" w:color="000000"/>
            </w:tcBorders>
          </w:tcPr>
          <w:p w14:paraId="0B818F81" w14:textId="4FC09288" w:rsidR="00934E6E" w:rsidRDefault="00934E6E" w:rsidP="00C96109">
            <w:pPr>
              <w:spacing w:line="259" w:lineRule="auto"/>
              <w:ind w:firstLine="0"/>
              <w:jc w:val="left"/>
            </w:pPr>
            <w:r>
              <w:t>Cadastrar rota</w:t>
            </w:r>
          </w:p>
        </w:tc>
        <w:tc>
          <w:tcPr>
            <w:tcW w:w="2976" w:type="dxa"/>
            <w:tcBorders>
              <w:top w:val="single" w:sz="4" w:space="0" w:color="000000"/>
              <w:left w:val="single" w:sz="4" w:space="0" w:color="000000"/>
              <w:bottom w:val="single" w:sz="4" w:space="0" w:color="000000"/>
              <w:right w:val="single" w:sz="4" w:space="0" w:color="000000"/>
            </w:tcBorders>
          </w:tcPr>
          <w:p w14:paraId="046B0D53" w14:textId="28B8B627" w:rsidR="00934E6E" w:rsidRDefault="00934E6E" w:rsidP="00C96109">
            <w:pPr>
              <w:spacing w:line="259" w:lineRule="auto"/>
              <w:ind w:left="4" w:firstLine="0"/>
              <w:jc w:val="left"/>
              <w:rPr>
                <w:sz w:val="20"/>
              </w:rPr>
            </w:pPr>
            <w:r>
              <w:rPr>
                <w:sz w:val="20"/>
              </w:rPr>
              <w:t>8</w:t>
            </w:r>
          </w:p>
        </w:tc>
      </w:tr>
      <w:tr w:rsidR="00934E6E" w14:paraId="3ABAAD9E"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50FB4218" w14:textId="3B1DC0DF" w:rsidR="00934E6E" w:rsidRDefault="00934E6E" w:rsidP="009F0F5E">
            <w:pPr>
              <w:spacing w:line="259" w:lineRule="auto"/>
              <w:ind w:left="34" w:firstLine="0"/>
              <w:jc w:val="left"/>
              <w:rPr>
                <w:rFonts w:ascii="Tahoma" w:eastAsia="Tahoma" w:hAnsi="Tahoma" w:cs="Tahoma"/>
                <w:sz w:val="20"/>
              </w:rPr>
            </w:pPr>
            <w:r>
              <w:rPr>
                <w:rFonts w:ascii="Tahoma" w:eastAsia="Tahoma" w:hAnsi="Tahoma" w:cs="Tahoma"/>
                <w:sz w:val="20"/>
              </w:rPr>
              <w:t>RF 09</w:t>
            </w:r>
          </w:p>
        </w:tc>
        <w:tc>
          <w:tcPr>
            <w:tcW w:w="4395" w:type="dxa"/>
            <w:tcBorders>
              <w:top w:val="single" w:sz="4" w:space="0" w:color="000000"/>
              <w:left w:val="single" w:sz="4" w:space="0" w:color="000000"/>
              <w:bottom w:val="single" w:sz="4" w:space="0" w:color="000000"/>
              <w:right w:val="single" w:sz="4" w:space="0" w:color="000000"/>
            </w:tcBorders>
          </w:tcPr>
          <w:p w14:paraId="522368D0" w14:textId="31766E64" w:rsidR="00934E6E" w:rsidRDefault="00934E6E" w:rsidP="00C96109">
            <w:pPr>
              <w:spacing w:line="259" w:lineRule="auto"/>
              <w:ind w:firstLine="0"/>
              <w:jc w:val="left"/>
            </w:pPr>
            <w:r>
              <w:t>Deletar sala</w:t>
            </w:r>
          </w:p>
        </w:tc>
        <w:tc>
          <w:tcPr>
            <w:tcW w:w="2976" w:type="dxa"/>
            <w:tcBorders>
              <w:top w:val="single" w:sz="4" w:space="0" w:color="000000"/>
              <w:left w:val="single" w:sz="4" w:space="0" w:color="000000"/>
              <w:bottom w:val="single" w:sz="4" w:space="0" w:color="000000"/>
              <w:right w:val="single" w:sz="4" w:space="0" w:color="000000"/>
            </w:tcBorders>
          </w:tcPr>
          <w:p w14:paraId="3378C217" w14:textId="5130D0FB" w:rsidR="00934E6E" w:rsidRDefault="00934E6E" w:rsidP="00C96109">
            <w:pPr>
              <w:spacing w:line="259" w:lineRule="auto"/>
              <w:ind w:left="4" w:firstLine="0"/>
              <w:jc w:val="left"/>
              <w:rPr>
                <w:sz w:val="20"/>
              </w:rPr>
            </w:pPr>
            <w:r>
              <w:rPr>
                <w:sz w:val="20"/>
              </w:rPr>
              <w:t>9</w:t>
            </w:r>
          </w:p>
        </w:tc>
      </w:tr>
      <w:tr w:rsidR="00934E6E" w14:paraId="466E8424" w14:textId="77777777" w:rsidTr="00C96109">
        <w:trPr>
          <w:trHeight w:val="360"/>
        </w:trPr>
        <w:tc>
          <w:tcPr>
            <w:tcW w:w="1416" w:type="dxa"/>
            <w:tcBorders>
              <w:top w:val="single" w:sz="4" w:space="0" w:color="000000"/>
              <w:left w:val="single" w:sz="4" w:space="0" w:color="000000"/>
              <w:bottom w:val="single" w:sz="4" w:space="0" w:color="000000"/>
              <w:right w:val="single" w:sz="4" w:space="0" w:color="000000"/>
            </w:tcBorders>
          </w:tcPr>
          <w:p w14:paraId="25304A50" w14:textId="12DB4885" w:rsidR="00934E6E" w:rsidRDefault="00934E6E" w:rsidP="009F0F5E">
            <w:pPr>
              <w:spacing w:line="259" w:lineRule="auto"/>
              <w:ind w:left="34" w:firstLine="0"/>
              <w:jc w:val="left"/>
              <w:rPr>
                <w:rFonts w:ascii="Tahoma" w:eastAsia="Tahoma" w:hAnsi="Tahoma" w:cs="Tahoma"/>
                <w:sz w:val="20"/>
              </w:rPr>
            </w:pPr>
            <w:r>
              <w:rPr>
                <w:rFonts w:ascii="Tahoma" w:eastAsia="Tahoma" w:hAnsi="Tahoma" w:cs="Tahoma"/>
                <w:sz w:val="20"/>
              </w:rPr>
              <w:t>RF 10</w:t>
            </w:r>
          </w:p>
        </w:tc>
        <w:tc>
          <w:tcPr>
            <w:tcW w:w="4395" w:type="dxa"/>
            <w:tcBorders>
              <w:top w:val="single" w:sz="4" w:space="0" w:color="000000"/>
              <w:left w:val="single" w:sz="4" w:space="0" w:color="000000"/>
              <w:bottom w:val="single" w:sz="4" w:space="0" w:color="000000"/>
              <w:right w:val="single" w:sz="4" w:space="0" w:color="000000"/>
            </w:tcBorders>
          </w:tcPr>
          <w:p w14:paraId="489FA678" w14:textId="0D49E8AC" w:rsidR="00934E6E" w:rsidRDefault="00934E6E" w:rsidP="00C96109">
            <w:pPr>
              <w:spacing w:line="259" w:lineRule="auto"/>
              <w:ind w:firstLine="0"/>
              <w:jc w:val="left"/>
            </w:pPr>
            <w:r>
              <w:t>Deletar rota</w:t>
            </w:r>
          </w:p>
        </w:tc>
        <w:tc>
          <w:tcPr>
            <w:tcW w:w="2976" w:type="dxa"/>
            <w:tcBorders>
              <w:top w:val="single" w:sz="4" w:space="0" w:color="000000"/>
              <w:left w:val="single" w:sz="4" w:space="0" w:color="000000"/>
              <w:bottom w:val="single" w:sz="4" w:space="0" w:color="000000"/>
              <w:right w:val="single" w:sz="4" w:space="0" w:color="000000"/>
            </w:tcBorders>
          </w:tcPr>
          <w:p w14:paraId="2FC22768" w14:textId="73CAB905" w:rsidR="00934E6E" w:rsidRDefault="00934E6E" w:rsidP="007A0D11">
            <w:pPr>
              <w:keepNext/>
              <w:spacing w:line="259" w:lineRule="auto"/>
              <w:ind w:left="4" w:firstLine="0"/>
              <w:jc w:val="left"/>
              <w:rPr>
                <w:sz w:val="20"/>
              </w:rPr>
            </w:pPr>
            <w:r>
              <w:rPr>
                <w:sz w:val="20"/>
              </w:rPr>
              <w:t>10</w:t>
            </w:r>
          </w:p>
        </w:tc>
      </w:tr>
    </w:tbl>
    <w:p w14:paraId="7C8694E9" w14:textId="25762A33" w:rsidR="002C7E34" w:rsidRDefault="007A0D11" w:rsidP="002C7E34">
      <w:pPr>
        <w:pStyle w:val="Legenda"/>
      </w:pPr>
      <w:bookmarkStart w:id="114" w:name="_Toc117085903"/>
      <w:r>
        <w:t xml:space="preserve">Tabela </w:t>
      </w:r>
      <w:r>
        <w:fldChar w:fldCharType="begin"/>
      </w:r>
      <w:r>
        <w:instrText xml:space="preserve"> SEQ Tabela \* ARABIC </w:instrText>
      </w:r>
      <w:r>
        <w:fldChar w:fldCharType="separate"/>
      </w:r>
      <w:r>
        <w:rPr>
          <w:noProof/>
        </w:rPr>
        <w:t>1</w:t>
      </w:r>
      <w:r>
        <w:fldChar w:fldCharType="end"/>
      </w:r>
      <w:r>
        <w:t xml:space="preserve"> </w:t>
      </w:r>
      <w:r w:rsidR="002C7E34">
        <w:t>–</w:t>
      </w:r>
      <w:r>
        <w:t xml:space="preserve"> Requisitos</w:t>
      </w:r>
      <w:bookmarkStart w:id="115" w:name="_Toc117115055"/>
      <w:bookmarkEnd w:id="110"/>
      <w:bookmarkEnd w:id="111"/>
      <w:bookmarkEnd w:id="112"/>
      <w:bookmarkEnd w:id="114"/>
    </w:p>
    <w:p w14:paraId="7512F578" w14:textId="77777777" w:rsidR="002C7E34" w:rsidRDefault="002C7E34" w:rsidP="002C7E34">
      <w:pPr>
        <w:pStyle w:val="Legenda"/>
      </w:pPr>
    </w:p>
    <w:bookmarkEnd w:id="115"/>
    <w:p w14:paraId="2F6E5E32" w14:textId="231B3443" w:rsidR="007A0D11" w:rsidRDefault="007A0D11" w:rsidP="00BD5F67"/>
    <w:p w14:paraId="65B0B1EC" w14:textId="0178D1B0" w:rsidR="002C7E34" w:rsidRDefault="002C7E34">
      <w:pPr>
        <w:pStyle w:val="Ttulo2"/>
        <w:numPr>
          <w:ilvl w:val="1"/>
          <w:numId w:val="1"/>
        </w:numPr>
      </w:pPr>
      <w:bookmarkStart w:id="116" w:name="_Toc117172974"/>
      <w:r>
        <w:t>Especificação de Requisitos</w:t>
      </w:r>
      <w:bookmarkEnd w:id="116"/>
    </w:p>
    <w:p w14:paraId="7E71C30C" w14:textId="0168E037" w:rsidR="00BB53A6" w:rsidRDefault="00F20077" w:rsidP="00C5137E">
      <w:pPr>
        <w:ind w:left="282"/>
      </w:pPr>
      <w:r>
        <w:t>Detalhes dos requisitos funcionais listados no item anterior:</w:t>
      </w:r>
    </w:p>
    <w:p w14:paraId="7287BD0A" w14:textId="77777777" w:rsidR="00F20077" w:rsidRDefault="00F20077" w:rsidP="00C5137E">
      <w:pPr>
        <w:spacing w:line="259" w:lineRule="auto"/>
        <w:ind w:right="748" w:firstLine="0"/>
      </w:pPr>
      <w:bookmarkStart w:id="117" w:name="_Toc111374"/>
      <w:r>
        <w:t xml:space="preserve">item anterior: </w:t>
      </w:r>
    </w:p>
    <w:tbl>
      <w:tblPr>
        <w:tblStyle w:val="TableGrid"/>
        <w:tblW w:w="8787" w:type="dxa"/>
        <w:tblInd w:w="287" w:type="dxa"/>
        <w:tblCellMar>
          <w:top w:w="3" w:type="dxa"/>
          <w:left w:w="106" w:type="dxa"/>
        </w:tblCellMar>
        <w:tblLook w:val="04A0" w:firstRow="1" w:lastRow="0" w:firstColumn="1" w:lastColumn="0" w:noHBand="0" w:noVBand="1"/>
      </w:tblPr>
      <w:tblGrid>
        <w:gridCol w:w="1557"/>
        <w:gridCol w:w="1988"/>
        <w:gridCol w:w="5242"/>
      </w:tblGrid>
      <w:tr w:rsidR="00F20077" w14:paraId="69582CF3" w14:textId="77777777" w:rsidTr="00F20077">
        <w:trPr>
          <w:trHeight w:val="358"/>
        </w:trPr>
        <w:tc>
          <w:tcPr>
            <w:tcW w:w="1557" w:type="dxa"/>
            <w:tcBorders>
              <w:top w:val="single" w:sz="4" w:space="0" w:color="000000"/>
              <w:left w:val="single" w:sz="4" w:space="0" w:color="000000"/>
              <w:bottom w:val="single" w:sz="4" w:space="0" w:color="000000"/>
              <w:right w:val="single" w:sz="4" w:space="0" w:color="000000"/>
            </w:tcBorders>
            <w:shd w:val="clear" w:color="auto" w:fill="D9D9D9"/>
          </w:tcPr>
          <w:p w14:paraId="5C6C155A" w14:textId="77777777" w:rsidR="00F20077" w:rsidRDefault="00F20077" w:rsidP="00C06D46">
            <w:pPr>
              <w:spacing w:line="259" w:lineRule="auto"/>
              <w:ind w:left="1" w:firstLine="0"/>
              <w:jc w:val="left"/>
            </w:pPr>
            <w:r>
              <w:rPr>
                <w:rFonts w:eastAsia="Arial" w:cs="Arial"/>
                <w:b/>
                <w:sz w:val="20"/>
              </w:rPr>
              <w:t xml:space="preserve">Código </w:t>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14:paraId="397C0D1D" w14:textId="77777777" w:rsidR="00F20077" w:rsidRDefault="00F20077" w:rsidP="00C06D46">
            <w:pPr>
              <w:spacing w:line="259" w:lineRule="auto"/>
              <w:ind w:left="4" w:firstLine="0"/>
              <w:jc w:val="left"/>
            </w:pPr>
            <w:r>
              <w:rPr>
                <w:rFonts w:eastAsia="Arial" w:cs="Arial"/>
                <w:b/>
                <w:sz w:val="20"/>
              </w:rPr>
              <w:t xml:space="preserve">Nome da Regra </w:t>
            </w:r>
          </w:p>
        </w:tc>
        <w:tc>
          <w:tcPr>
            <w:tcW w:w="5242" w:type="dxa"/>
            <w:tcBorders>
              <w:top w:val="single" w:sz="4" w:space="0" w:color="000000"/>
              <w:left w:val="single" w:sz="4" w:space="0" w:color="000000"/>
              <w:bottom w:val="single" w:sz="4" w:space="0" w:color="000000"/>
              <w:right w:val="single" w:sz="4" w:space="0" w:color="000000"/>
            </w:tcBorders>
            <w:shd w:val="clear" w:color="auto" w:fill="D9D9D9"/>
          </w:tcPr>
          <w:p w14:paraId="670FEF32" w14:textId="77777777" w:rsidR="00F20077" w:rsidRDefault="00F20077" w:rsidP="00C06D46">
            <w:pPr>
              <w:spacing w:line="259" w:lineRule="auto"/>
              <w:ind w:firstLine="0"/>
              <w:jc w:val="left"/>
            </w:pPr>
            <w:r>
              <w:rPr>
                <w:rFonts w:eastAsia="Arial" w:cs="Arial"/>
                <w:b/>
                <w:sz w:val="20"/>
              </w:rPr>
              <w:t xml:space="preserve">Descrição da Regra </w:t>
            </w:r>
          </w:p>
        </w:tc>
      </w:tr>
      <w:tr w:rsidR="00F20077" w14:paraId="3F95910E" w14:textId="77777777" w:rsidTr="00F20077">
        <w:trPr>
          <w:trHeight w:val="592"/>
        </w:trPr>
        <w:tc>
          <w:tcPr>
            <w:tcW w:w="1557" w:type="dxa"/>
            <w:tcBorders>
              <w:top w:val="single" w:sz="4" w:space="0" w:color="000000"/>
              <w:left w:val="single" w:sz="4" w:space="0" w:color="000000"/>
              <w:bottom w:val="single" w:sz="4" w:space="0" w:color="000000"/>
              <w:right w:val="single" w:sz="4" w:space="0" w:color="000000"/>
            </w:tcBorders>
          </w:tcPr>
          <w:p w14:paraId="76C153AB" w14:textId="77777777" w:rsidR="00F20077" w:rsidRDefault="00F20077" w:rsidP="00C06D46">
            <w:pPr>
              <w:spacing w:line="259" w:lineRule="auto"/>
              <w:ind w:left="34" w:firstLine="0"/>
              <w:jc w:val="left"/>
            </w:pPr>
            <w:r>
              <w:rPr>
                <w:rFonts w:ascii="Tahoma" w:eastAsia="Tahoma" w:hAnsi="Tahoma" w:cs="Tahoma"/>
                <w:sz w:val="20"/>
              </w:rPr>
              <w:t xml:space="preserve">RF 01 </w:t>
            </w:r>
          </w:p>
        </w:tc>
        <w:tc>
          <w:tcPr>
            <w:tcW w:w="1988" w:type="dxa"/>
            <w:tcBorders>
              <w:top w:val="single" w:sz="4" w:space="0" w:color="000000"/>
              <w:left w:val="single" w:sz="4" w:space="0" w:color="000000"/>
              <w:bottom w:val="single" w:sz="4" w:space="0" w:color="000000"/>
              <w:right w:val="single" w:sz="4" w:space="0" w:color="000000"/>
            </w:tcBorders>
          </w:tcPr>
          <w:p w14:paraId="71B3CED0" w14:textId="77777777" w:rsidR="00F20077" w:rsidRDefault="00F20077" w:rsidP="00C06D46">
            <w:pPr>
              <w:spacing w:line="259" w:lineRule="auto"/>
              <w:ind w:left="4" w:firstLine="0"/>
              <w:jc w:val="left"/>
            </w:pPr>
            <w:r>
              <w:rPr>
                <w:sz w:val="20"/>
              </w:rPr>
              <w:t xml:space="preserve">Cadastrar Usuário </w:t>
            </w:r>
          </w:p>
        </w:tc>
        <w:tc>
          <w:tcPr>
            <w:tcW w:w="5242" w:type="dxa"/>
            <w:tcBorders>
              <w:top w:val="single" w:sz="4" w:space="0" w:color="000000"/>
              <w:left w:val="single" w:sz="4" w:space="0" w:color="000000"/>
              <w:bottom w:val="single" w:sz="4" w:space="0" w:color="000000"/>
              <w:right w:val="single" w:sz="4" w:space="0" w:color="000000"/>
            </w:tcBorders>
          </w:tcPr>
          <w:p w14:paraId="1A11FFF8" w14:textId="0FD7534C" w:rsidR="00F20077" w:rsidRDefault="00F20077" w:rsidP="00C06D46">
            <w:pPr>
              <w:spacing w:line="259" w:lineRule="auto"/>
              <w:ind w:firstLine="0"/>
            </w:pPr>
            <w:r>
              <w:rPr>
                <w:sz w:val="20"/>
              </w:rPr>
              <w:t>A operação realizada pelo usuário que permite este realizar seu cadastro, onde o aplicativo entra em contato com o banco de dados e registra o novo usuário</w:t>
            </w:r>
          </w:p>
        </w:tc>
      </w:tr>
      <w:tr w:rsidR="00F20077" w14:paraId="6D961912" w14:textId="77777777" w:rsidTr="00F20077">
        <w:trPr>
          <w:trHeight w:val="590"/>
        </w:trPr>
        <w:tc>
          <w:tcPr>
            <w:tcW w:w="1557" w:type="dxa"/>
            <w:tcBorders>
              <w:top w:val="single" w:sz="4" w:space="0" w:color="000000"/>
              <w:left w:val="single" w:sz="4" w:space="0" w:color="000000"/>
              <w:bottom w:val="single" w:sz="4" w:space="0" w:color="000000"/>
              <w:right w:val="single" w:sz="4" w:space="0" w:color="000000"/>
            </w:tcBorders>
          </w:tcPr>
          <w:p w14:paraId="67EA9642" w14:textId="77777777" w:rsidR="00F20077" w:rsidRDefault="00F20077" w:rsidP="00C06D46">
            <w:pPr>
              <w:spacing w:line="259" w:lineRule="auto"/>
              <w:ind w:left="34" w:firstLine="0"/>
              <w:jc w:val="left"/>
            </w:pPr>
            <w:r>
              <w:rPr>
                <w:rFonts w:ascii="Tahoma" w:eastAsia="Tahoma" w:hAnsi="Tahoma" w:cs="Tahoma"/>
                <w:sz w:val="20"/>
              </w:rPr>
              <w:lastRenderedPageBreak/>
              <w:t xml:space="preserve">RF 02 </w:t>
            </w:r>
          </w:p>
        </w:tc>
        <w:tc>
          <w:tcPr>
            <w:tcW w:w="1988" w:type="dxa"/>
            <w:tcBorders>
              <w:top w:val="single" w:sz="4" w:space="0" w:color="000000"/>
              <w:left w:val="single" w:sz="4" w:space="0" w:color="000000"/>
              <w:bottom w:val="single" w:sz="4" w:space="0" w:color="000000"/>
              <w:right w:val="single" w:sz="4" w:space="0" w:color="000000"/>
            </w:tcBorders>
          </w:tcPr>
          <w:p w14:paraId="2D934974" w14:textId="637DEE41" w:rsidR="00F20077" w:rsidRDefault="00234510" w:rsidP="00C06D46">
            <w:pPr>
              <w:spacing w:line="259" w:lineRule="auto"/>
              <w:ind w:left="4" w:firstLine="0"/>
              <w:jc w:val="left"/>
            </w:pPr>
            <w:r>
              <w:rPr>
                <w:sz w:val="20"/>
              </w:rPr>
              <w:t>Acessar</w:t>
            </w:r>
            <w:r w:rsidR="009F0F5E">
              <w:rPr>
                <w:sz w:val="20"/>
              </w:rPr>
              <w:t xml:space="preserve"> usuário</w:t>
            </w:r>
          </w:p>
        </w:tc>
        <w:tc>
          <w:tcPr>
            <w:tcW w:w="5242" w:type="dxa"/>
            <w:tcBorders>
              <w:top w:val="single" w:sz="4" w:space="0" w:color="000000"/>
              <w:left w:val="single" w:sz="4" w:space="0" w:color="000000"/>
              <w:bottom w:val="single" w:sz="4" w:space="0" w:color="000000"/>
              <w:right w:val="single" w:sz="4" w:space="0" w:color="000000"/>
            </w:tcBorders>
          </w:tcPr>
          <w:p w14:paraId="0675BB10" w14:textId="7F5DD9D2" w:rsidR="00F20077" w:rsidRDefault="00F20077" w:rsidP="00C06D46">
            <w:pPr>
              <w:spacing w:line="259" w:lineRule="auto"/>
              <w:ind w:firstLine="0"/>
            </w:pPr>
            <w:r>
              <w:rPr>
                <w:sz w:val="20"/>
              </w:rPr>
              <w:t xml:space="preserve"> </w:t>
            </w:r>
            <w:r w:rsidR="009F0F5E">
              <w:rPr>
                <w:sz w:val="20"/>
              </w:rPr>
              <w:t>Operação realizada pelo sistema quando o usuário informa seu e-mail e senha para acessar sua conta dentro do sistema.</w:t>
            </w:r>
          </w:p>
        </w:tc>
      </w:tr>
      <w:tr w:rsidR="00F20077" w14:paraId="3CB01F8C" w14:textId="77777777" w:rsidTr="00F20077">
        <w:trPr>
          <w:trHeight w:val="590"/>
        </w:trPr>
        <w:tc>
          <w:tcPr>
            <w:tcW w:w="1557" w:type="dxa"/>
            <w:tcBorders>
              <w:top w:val="single" w:sz="4" w:space="0" w:color="000000"/>
              <w:left w:val="single" w:sz="4" w:space="0" w:color="000000"/>
              <w:bottom w:val="single" w:sz="4" w:space="0" w:color="000000"/>
              <w:right w:val="single" w:sz="4" w:space="0" w:color="000000"/>
            </w:tcBorders>
          </w:tcPr>
          <w:p w14:paraId="324CB396" w14:textId="77777777" w:rsidR="00F20077" w:rsidRDefault="00F20077" w:rsidP="00C06D46">
            <w:pPr>
              <w:spacing w:line="259" w:lineRule="auto"/>
              <w:ind w:left="38" w:firstLine="0"/>
              <w:jc w:val="left"/>
            </w:pPr>
            <w:r>
              <w:rPr>
                <w:rFonts w:ascii="Tahoma" w:eastAsia="Tahoma" w:hAnsi="Tahoma" w:cs="Tahoma"/>
                <w:sz w:val="20"/>
              </w:rPr>
              <w:t xml:space="preserve">RF 03 </w:t>
            </w:r>
          </w:p>
        </w:tc>
        <w:tc>
          <w:tcPr>
            <w:tcW w:w="1988" w:type="dxa"/>
            <w:tcBorders>
              <w:top w:val="single" w:sz="4" w:space="0" w:color="000000"/>
              <w:left w:val="single" w:sz="4" w:space="0" w:color="000000"/>
              <w:bottom w:val="single" w:sz="4" w:space="0" w:color="000000"/>
              <w:right w:val="single" w:sz="4" w:space="0" w:color="000000"/>
            </w:tcBorders>
          </w:tcPr>
          <w:p w14:paraId="439258A2" w14:textId="0ADCD7F7" w:rsidR="00F20077" w:rsidRDefault="00F20077" w:rsidP="00C06D46">
            <w:pPr>
              <w:spacing w:line="259" w:lineRule="auto"/>
              <w:ind w:left="4" w:firstLine="0"/>
              <w:jc w:val="left"/>
            </w:pPr>
            <w:r>
              <w:rPr>
                <w:u w:val="single"/>
              </w:rPr>
              <w:t>Verificar e-mail</w:t>
            </w:r>
          </w:p>
        </w:tc>
        <w:tc>
          <w:tcPr>
            <w:tcW w:w="5242" w:type="dxa"/>
            <w:tcBorders>
              <w:top w:val="single" w:sz="4" w:space="0" w:color="000000"/>
              <w:left w:val="single" w:sz="4" w:space="0" w:color="000000"/>
              <w:bottom w:val="single" w:sz="4" w:space="0" w:color="000000"/>
              <w:right w:val="single" w:sz="4" w:space="0" w:color="000000"/>
            </w:tcBorders>
          </w:tcPr>
          <w:p w14:paraId="605F2234" w14:textId="1C8699FC" w:rsidR="00F20077" w:rsidRDefault="00F20077" w:rsidP="00C06D46">
            <w:pPr>
              <w:spacing w:line="259" w:lineRule="auto"/>
              <w:ind w:firstLine="0"/>
            </w:pPr>
            <w:r>
              <w:rPr>
                <w:sz w:val="20"/>
              </w:rPr>
              <w:t xml:space="preserve">A operação é realizada pelo sistema para verificar se o e-mail digitado pelo usuário já está cadastrado ou não, se já estiver cadastrado o sistema informa o usuário por meio de </w:t>
            </w:r>
            <w:r w:rsidR="009F0F5E">
              <w:rPr>
                <w:sz w:val="20"/>
              </w:rPr>
              <w:t>um aviso.</w:t>
            </w:r>
          </w:p>
        </w:tc>
      </w:tr>
      <w:tr w:rsidR="00F20077" w14:paraId="0F90FDFD" w14:textId="77777777" w:rsidTr="00F20077">
        <w:trPr>
          <w:trHeight w:val="591"/>
        </w:trPr>
        <w:tc>
          <w:tcPr>
            <w:tcW w:w="1557" w:type="dxa"/>
            <w:tcBorders>
              <w:top w:val="single" w:sz="4" w:space="0" w:color="000000"/>
              <w:left w:val="single" w:sz="4" w:space="0" w:color="000000"/>
              <w:bottom w:val="single" w:sz="4" w:space="0" w:color="000000"/>
              <w:right w:val="single" w:sz="4" w:space="0" w:color="000000"/>
            </w:tcBorders>
          </w:tcPr>
          <w:p w14:paraId="4BB724F6" w14:textId="77777777" w:rsidR="00F20077" w:rsidRDefault="00F20077" w:rsidP="00C06D46">
            <w:pPr>
              <w:spacing w:line="259" w:lineRule="auto"/>
              <w:ind w:left="38" w:firstLine="0"/>
              <w:jc w:val="left"/>
            </w:pPr>
            <w:r>
              <w:rPr>
                <w:rFonts w:ascii="Tahoma" w:eastAsia="Tahoma" w:hAnsi="Tahoma" w:cs="Tahoma"/>
                <w:sz w:val="20"/>
              </w:rPr>
              <w:t xml:space="preserve">RF 04 </w:t>
            </w:r>
          </w:p>
        </w:tc>
        <w:tc>
          <w:tcPr>
            <w:tcW w:w="1988" w:type="dxa"/>
            <w:tcBorders>
              <w:top w:val="single" w:sz="4" w:space="0" w:color="000000"/>
              <w:left w:val="single" w:sz="4" w:space="0" w:color="000000"/>
              <w:bottom w:val="single" w:sz="4" w:space="0" w:color="000000"/>
              <w:right w:val="single" w:sz="4" w:space="0" w:color="000000"/>
            </w:tcBorders>
          </w:tcPr>
          <w:p w14:paraId="4C11C8CF" w14:textId="3C8C998E" w:rsidR="00F20077" w:rsidRDefault="00F20077" w:rsidP="00C06D46">
            <w:pPr>
              <w:spacing w:line="259" w:lineRule="auto"/>
              <w:ind w:left="4" w:firstLine="0"/>
              <w:jc w:val="left"/>
            </w:pPr>
            <w:r>
              <w:t>Verificar senha</w:t>
            </w:r>
          </w:p>
        </w:tc>
        <w:tc>
          <w:tcPr>
            <w:tcW w:w="5242" w:type="dxa"/>
            <w:tcBorders>
              <w:top w:val="single" w:sz="4" w:space="0" w:color="000000"/>
              <w:left w:val="single" w:sz="4" w:space="0" w:color="000000"/>
              <w:bottom w:val="single" w:sz="4" w:space="0" w:color="000000"/>
              <w:right w:val="single" w:sz="4" w:space="0" w:color="000000"/>
            </w:tcBorders>
          </w:tcPr>
          <w:p w14:paraId="61518610" w14:textId="0CA869E3" w:rsidR="00887853" w:rsidRDefault="00F20077" w:rsidP="00C06D46">
            <w:pPr>
              <w:spacing w:line="259" w:lineRule="auto"/>
              <w:ind w:firstLine="0"/>
            </w:pPr>
            <w:r>
              <w:t xml:space="preserve">Operação realizada pelo sistema quando o usuário digita sua senha para se registrar, o sistema verifica se a senha é maior que 6 caracteres, se for menor o sistema bloqueia a senha e </w:t>
            </w:r>
            <w:r w:rsidR="009F0F5E">
              <w:t>informa o usuário por um aviso.</w:t>
            </w:r>
          </w:p>
        </w:tc>
      </w:tr>
      <w:tr w:rsidR="00F20077" w14:paraId="7A9BEB7A" w14:textId="77777777" w:rsidTr="00F20077">
        <w:trPr>
          <w:trHeight w:val="821"/>
        </w:trPr>
        <w:tc>
          <w:tcPr>
            <w:tcW w:w="1557" w:type="dxa"/>
            <w:tcBorders>
              <w:top w:val="single" w:sz="4" w:space="0" w:color="000000"/>
              <w:left w:val="single" w:sz="4" w:space="0" w:color="000000"/>
              <w:bottom w:val="single" w:sz="4" w:space="0" w:color="000000"/>
              <w:right w:val="single" w:sz="4" w:space="0" w:color="000000"/>
            </w:tcBorders>
          </w:tcPr>
          <w:p w14:paraId="486C9526" w14:textId="77777777" w:rsidR="00F20077" w:rsidRDefault="00F20077" w:rsidP="00C06D46">
            <w:pPr>
              <w:spacing w:line="259" w:lineRule="auto"/>
              <w:ind w:left="38" w:firstLine="0"/>
              <w:jc w:val="left"/>
            </w:pPr>
            <w:r>
              <w:rPr>
                <w:rFonts w:ascii="Tahoma" w:eastAsia="Tahoma" w:hAnsi="Tahoma" w:cs="Tahoma"/>
                <w:sz w:val="20"/>
              </w:rPr>
              <w:t xml:space="preserve">RF 05 </w:t>
            </w:r>
          </w:p>
        </w:tc>
        <w:tc>
          <w:tcPr>
            <w:tcW w:w="1988" w:type="dxa"/>
            <w:tcBorders>
              <w:top w:val="single" w:sz="4" w:space="0" w:color="000000"/>
              <w:left w:val="single" w:sz="4" w:space="0" w:color="000000"/>
              <w:bottom w:val="single" w:sz="4" w:space="0" w:color="000000"/>
              <w:right w:val="single" w:sz="4" w:space="0" w:color="000000"/>
            </w:tcBorders>
          </w:tcPr>
          <w:p w14:paraId="08A29C2A" w14:textId="69AA70AC" w:rsidR="00F20077" w:rsidRDefault="009F0F5E" w:rsidP="00C06D46">
            <w:pPr>
              <w:spacing w:line="259" w:lineRule="auto"/>
              <w:ind w:left="4" w:firstLine="0"/>
              <w:jc w:val="left"/>
            </w:pPr>
            <w:proofErr w:type="spellStart"/>
            <w:r>
              <w:rPr>
                <w:sz w:val="20"/>
              </w:rPr>
              <w:t>Deslogar</w:t>
            </w:r>
            <w:proofErr w:type="spellEnd"/>
            <w:r>
              <w:rPr>
                <w:sz w:val="20"/>
              </w:rPr>
              <w:t xml:space="preserve"> usuário</w:t>
            </w:r>
          </w:p>
        </w:tc>
        <w:tc>
          <w:tcPr>
            <w:tcW w:w="5242" w:type="dxa"/>
            <w:tcBorders>
              <w:top w:val="single" w:sz="4" w:space="0" w:color="000000"/>
              <w:left w:val="single" w:sz="4" w:space="0" w:color="000000"/>
              <w:bottom w:val="single" w:sz="4" w:space="0" w:color="000000"/>
              <w:right w:val="single" w:sz="4" w:space="0" w:color="000000"/>
            </w:tcBorders>
          </w:tcPr>
          <w:p w14:paraId="614DA410" w14:textId="177462EE" w:rsidR="00F20077" w:rsidRDefault="00F20077" w:rsidP="00C06D46">
            <w:pPr>
              <w:spacing w:line="259" w:lineRule="auto"/>
              <w:ind w:right="109" w:firstLine="0"/>
            </w:pPr>
            <w:r>
              <w:rPr>
                <w:sz w:val="20"/>
              </w:rPr>
              <w:t xml:space="preserve">Operação realizada pelo </w:t>
            </w:r>
            <w:r w:rsidR="009F0F5E">
              <w:rPr>
                <w:sz w:val="20"/>
              </w:rPr>
              <w:t>sistema quando o usuário deseja sair do sistema.</w:t>
            </w:r>
          </w:p>
        </w:tc>
      </w:tr>
      <w:tr w:rsidR="002D5AC9" w14:paraId="1B80C52D" w14:textId="77777777" w:rsidTr="00C06D46">
        <w:trPr>
          <w:trHeight w:val="821"/>
        </w:trPr>
        <w:tc>
          <w:tcPr>
            <w:tcW w:w="1557" w:type="dxa"/>
            <w:tcBorders>
              <w:top w:val="single" w:sz="4" w:space="0" w:color="000000"/>
              <w:left w:val="single" w:sz="4" w:space="0" w:color="000000"/>
              <w:bottom w:val="single" w:sz="4" w:space="0" w:color="000000"/>
              <w:right w:val="single" w:sz="4" w:space="0" w:color="000000"/>
            </w:tcBorders>
          </w:tcPr>
          <w:p w14:paraId="05BC0DB6" w14:textId="21CC250F" w:rsidR="002D5AC9" w:rsidRDefault="002D5AC9" w:rsidP="00C06D46">
            <w:pPr>
              <w:spacing w:line="259" w:lineRule="auto"/>
              <w:ind w:left="38" w:firstLine="0"/>
              <w:jc w:val="left"/>
            </w:pPr>
            <w:r>
              <w:rPr>
                <w:rFonts w:ascii="Tahoma" w:eastAsia="Tahoma" w:hAnsi="Tahoma" w:cs="Tahoma"/>
                <w:sz w:val="20"/>
              </w:rPr>
              <w:t>RF 06</w:t>
            </w:r>
          </w:p>
        </w:tc>
        <w:tc>
          <w:tcPr>
            <w:tcW w:w="1988" w:type="dxa"/>
            <w:tcBorders>
              <w:top w:val="single" w:sz="4" w:space="0" w:color="000000"/>
              <w:left w:val="single" w:sz="4" w:space="0" w:color="000000"/>
              <w:bottom w:val="single" w:sz="4" w:space="0" w:color="000000"/>
              <w:right w:val="single" w:sz="4" w:space="0" w:color="000000"/>
            </w:tcBorders>
          </w:tcPr>
          <w:p w14:paraId="1A66BA2A" w14:textId="23CA63A5" w:rsidR="002D5AC9" w:rsidRDefault="002D5AC9" w:rsidP="00C06D46">
            <w:pPr>
              <w:spacing w:line="259" w:lineRule="auto"/>
              <w:ind w:left="4" w:firstLine="0"/>
              <w:jc w:val="left"/>
            </w:pPr>
            <w:r>
              <w:t>Verificar usuário</w:t>
            </w:r>
          </w:p>
        </w:tc>
        <w:tc>
          <w:tcPr>
            <w:tcW w:w="5242" w:type="dxa"/>
            <w:tcBorders>
              <w:top w:val="single" w:sz="4" w:space="0" w:color="000000"/>
              <w:left w:val="single" w:sz="4" w:space="0" w:color="000000"/>
              <w:bottom w:val="single" w:sz="4" w:space="0" w:color="000000"/>
              <w:right w:val="single" w:sz="4" w:space="0" w:color="000000"/>
            </w:tcBorders>
          </w:tcPr>
          <w:p w14:paraId="720095D3" w14:textId="3E37A988" w:rsidR="002D5AC9" w:rsidRDefault="002D5AC9" w:rsidP="00C06D46">
            <w:pPr>
              <w:spacing w:line="259" w:lineRule="auto"/>
              <w:ind w:right="109" w:firstLine="0"/>
            </w:pPr>
            <w:r>
              <w:rPr>
                <w:sz w:val="20"/>
              </w:rPr>
              <w:t>Operação realizada pelo quando</w:t>
            </w:r>
            <w:r w:rsidR="00934E6E">
              <w:rPr>
                <w:sz w:val="20"/>
              </w:rPr>
              <w:t xml:space="preserve"> </w:t>
            </w:r>
            <w:r>
              <w:rPr>
                <w:sz w:val="20"/>
              </w:rPr>
              <w:t>o usuário deseja acessar o sistema.</w:t>
            </w:r>
          </w:p>
        </w:tc>
      </w:tr>
      <w:tr w:rsidR="00934E6E" w14:paraId="6986E8B1" w14:textId="77777777" w:rsidTr="00C06D46">
        <w:trPr>
          <w:trHeight w:val="821"/>
        </w:trPr>
        <w:tc>
          <w:tcPr>
            <w:tcW w:w="1557" w:type="dxa"/>
            <w:tcBorders>
              <w:top w:val="single" w:sz="4" w:space="0" w:color="000000"/>
              <w:left w:val="single" w:sz="4" w:space="0" w:color="000000"/>
              <w:bottom w:val="single" w:sz="4" w:space="0" w:color="000000"/>
              <w:right w:val="single" w:sz="4" w:space="0" w:color="000000"/>
            </w:tcBorders>
          </w:tcPr>
          <w:p w14:paraId="0C90C682" w14:textId="6647A109" w:rsidR="00934E6E" w:rsidRDefault="00934E6E" w:rsidP="00934E6E">
            <w:pPr>
              <w:spacing w:line="259" w:lineRule="auto"/>
              <w:ind w:left="38" w:firstLine="0"/>
              <w:jc w:val="left"/>
              <w:rPr>
                <w:rFonts w:ascii="Tahoma" w:eastAsia="Tahoma" w:hAnsi="Tahoma" w:cs="Tahoma"/>
                <w:sz w:val="20"/>
              </w:rPr>
            </w:pPr>
            <w:r>
              <w:rPr>
                <w:rFonts w:ascii="Tahoma" w:eastAsia="Tahoma" w:hAnsi="Tahoma" w:cs="Tahoma"/>
                <w:sz w:val="20"/>
              </w:rPr>
              <w:t xml:space="preserve">RF 07 </w:t>
            </w:r>
          </w:p>
        </w:tc>
        <w:tc>
          <w:tcPr>
            <w:tcW w:w="1988" w:type="dxa"/>
            <w:tcBorders>
              <w:top w:val="single" w:sz="4" w:space="0" w:color="000000"/>
              <w:left w:val="single" w:sz="4" w:space="0" w:color="000000"/>
              <w:bottom w:val="single" w:sz="4" w:space="0" w:color="000000"/>
              <w:right w:val="single" w:sz="4" w:space="0" w:color="000000"/>
            </w:tcBorders>
          </w:tcPr>
          <w:p w14:paraId="291C2CD0" w14:textId="5039EA52" w:rsidR="00934E6E" w:rsidRDefault="00934E6E" w:rsidP="00C06D46">
            <w:pPr>
              <w:spacing w:line="259" w:lineRule="auto"/>
              <w:ind w:left="4" w:firstLine="0"/>
              <w:jc w:val="left"/>
            </w:pPr>
            <w:r>
              <w:t>Cadastrar sala</w:t>
            </w:r>
          </w:p>
        </w:tc>
        <w:tc>
          <w:tcPr>
            <w:tcW w:w="5242" w:type="dxa"/>
            <w:tcBorders>
              <w:top w:val="single" w:sz="4" w:space="0" w:color="000000"/>
              <w:left w:val="single" w:sz="4" w:space="0" w:color="000000"/>
              <w:bottom w:val="single" w:sz="4" w:space="0" w:color="000000"/>
              <w:right w:val="single" w:sz="4" w:space="0" w:color="000000"/>
            </w:tcBorders>
          </w:tcPr>
          <w:p w14:paraId="38EFFB42" w14:textId="471418F1" w:rsidR="00934E6E" w:rsidRDefault="00934E6E" w:rsidP="00C06D46">
            <w:pPr>
              <w:spacing w:line="259" w:lineRule="auto"/>
              <w:ind w:right="109" w:firstLine="0"/>
              <w:rPr>
                <w:sz w:val="20"/>
              </w:rPr>
            </w:pPr>
            <w:r>
              <w:rPr>
                <w:sz w:val="20"/>
              </w:rPr>
              <w:t>Operação realizada pelo administrador para a criação de novas salas.</w:t>
            </w:r>
          </w:p>
        </w:tc>
      </w:tr>
      <w:tr w:rsidR="00934E6E" w14:paraId="617E384A" w14:textId="77777777" w:rsidTr="00C06D46">
        <w:trPr>
          <w:trHeight w:val="821"/>
        </w:trPr>
        <w:tc>
          <w:tcPr>
            <w:tcW w:w="1557" w:type="dxa"/>
            <w:tcBorders>
              <w:top w:val="single" w:sz="4" w:space="0" w:color="000000"/>
              <w:left w:val="single" w:sz="4" w:space="0" w:color="000000"/>
              <w:bottom w:val="single" w:sz="4" w:space="0" w:color="000000"/>
              <w:right w:val="single" w:sz="4" w:space="0" w:color="000000"/>
            </w:tcBorders>
          </w:tcPr>
          <w:p w14:paraId="32C941C5" w14:textId="77777777" w:rsidR="00934E6E" w:rsidRDefault="00934E6E" w:rsidP="00934E6E">
            <w:pPr>
              <w:spacing w:line="259" w:lineRule="auto"/>
              <w:ind w:left="38" w:firstLine="0"/>
              <w:jc w:val="left"/>
              <w:rPr>
                <w:rFonts w:ascii="Tahoma" w:eastAsia="Tahoma" w:hAnsi="Tahoma" w:cs="Tahoma"/>
                <w:sz w:val="20"/>
              </w:rPr>
            </w:pPr>
            <w:r>
              <w:rPr>
                <w:rFonts w:ascii="Tahoma" w:eastAsia="Tahoma" w:hAnsi="Tahoma" w:cs="Tahoma"/>
                <w:sz w:val="20"/>
              </w:rPr>
              <w:t xml:space="preserve">RF 08 </w:t>
            </w:r>
          </w:p>
          <w:p w14:paraId="350B43C9" w14:textId="7E2028C6" w:rsidR="00934E6E" w:rsidRDefault="00934E6E" w:rsidP="00934E6E">
            <w:pPr>
              <w:spacing w:line="259" w:lineRule="auto"/>
              <w:jc w:val="left"/>
              <w:rPr>
                <w:rFonts w:ascii="Tahoma" w:eastAsia="Tahoma" w:hAnsi="Tahoma" w:cs="Tahoma"/>
                <w:sz w:val="20"/>
              </w:rPr>
            </w:pPr>
          </w:p>
        </w:tc>
        <w:tc>
          <w:tcPr>
            <w:tcW w:w="1988" w:type="dxa"/>
            <w:tcBorders>
              <w:top w:val="single" w:sz="4" w:space="0" w:color="000000"/>
              <w:left w:val="single" w:sz="4" w:space="0" w:color="000000"/>
              <w:bottom w:val="single" w:sz="4" w:space="0" w:color="000000"/>
              <w:right w:val="single" w:sz="4" w:space="0" w:color="000000"/>
            </w:tcBorders>
          </w:tcPr>
          <w:p w14:paraId="676B6574" w14:textId="77777777" w:rsidR="00934E6E" w:rsidRDefault="00934E6E" w:rsidP="00C06D46">
            <w:pPr>
              <w:spacing w:line="259" w:lineRule="auto"/>
              <w:ind w:left="4" w:firstLine="0"/>
              <w:jc w:val="left"/>
            </w:pPr>
            <w:r>
              <w:t>Cadastrar rota</w:t>
            </w:r>
          </w:p>
          <w:p w14:paraId="0C344260" w14:textId="31B77E0C" w:rsidR="00934E6E" w:rsidRDefault="00934E6E" w:rsidP="00C06D46">
            <w:pPr>
              <w:spacing w:line="259" w:lineRule="auto"/>
              <w:ind w:left="4" w:firstLine="0"/>
              <w:jc w:val="left"/>
            </w:pPr>
          </w:p>
        </w:tc>
        <w:tc>
          <w:tcPr>
            <w:tcW w:w="5242" w:type="dxa"/>
            <w:tcBorders>
              <w:top w:val="single" w:sz="4" w:space="0" w:color="000000"/>
              <w:left w:val="single" w:sz="4" w:space="0" w:color="000000"/>
              <w:bottom w:val="single" w:sz="4" w:space="0" w:color="000000"/>
              <w:right w:val="single" w:sz="4" w:space="0" w:color="000000"/>
            </w:tcBorders>
          </w:tcPr>
          <w:p w14:paraId="4BE313DF" w14:textId="6693ECD6" w:rsidR="00934E6E" w:rsidRDefault="00934E6E" w:rsidP="00C06D46">
            <w:pPr>
              <w:spacing w:line="259" w:lineRule="auto"/>
              <w:ind w:right="109" w:firstLine="0"/>
              <w:rPr>
                <w:sz w:val="20"/>
              </w:rPr>
            </w:pPr>
            <w:r>
              <w:rPr>
                <w:sz w:val="20"/>
              </w:rPr>
              <w:t>Operação realizada pelo administrador do sistema para criar rota para uma determinada sala.</w:t>
            </w:r>
          </w:p>
        </w:tc>
      </w:tr>
      <w:tr w:rsidR="00934E6E" w14:paraId="5D20FF82" w14:textId="77777777" w:rsidTr="00C06D46">
        <w:trPr>
          <w:trHeight w:val="821"/>
        </w:trPr>
        <w:tc>
          <w:tcPr>
            <w:tcW w:w="1557" w:type="dxa"/>
            <w:tcBorders>
              <w:top w:val="single" w:sz="4" w:space="0" w:color="000000"/>
              <w:left w:val="single" w:sz="4" w:space="0" w:color="000000"/>
              <w:bottom w:val="single" w:sz="4" w:space="0" w:color="000000"/>
              <w:right w:val="single" w:sz="4" w:space="0" w:color="000000"/>
            </w:tcBorders>
          </w:tcPr>
          <w:p w14:paraId="5AE47220" w14:textId="29CF7EC9" w:rsidR="00934E6E" w:rsidRDefault="00934E6E" w:rsidP="00934E6E">
            <w:pPr>
              <w:spacing w:line="259" w:lineRule="auto"/>
              <w:ind w:left="38" w:firstLine="0"/>
              <w:jc w:val="left"/>
              <w:rPr>
                <w:rFonts w:ascii="Tahoma" w:eastAsia="Tahoma" w:hAnsi="Tahoma" w:cs="Tahoma"/>
                <w:sz w:val="20"/>
              </w:rPr>
            </w:pPr>
            <w:r>
              <w:rPr>
                <w:rFonts w:ascii="Tahoma" w:eastAsia="Tahoma" w:hAnsi="Tahoma" w:cs="Tahoma"/>
                <w:sz w:val="20"/>
              </w:rPr>
              <w:t xml:space="preserve">RF 09 </w:t>
            </w:r>
          </w:p>
        </w:tc>
        <w:tc>
          <w:tcPr>
            <w:tcW w:w="1988" w:type="dxa"/>
            <w:tcBorders>
              <w:top w:val="single" w:sz="4" w:space="0" w:color="000000"/>
              <w:left w:val="single" w:sz="4" w:space="0" w:color="000000"/>
              <w:bottom w:val="single" w:sz="4" w:space="0" w:color="000000"/>
              <w:right w:val="single" w:sz="4" w:space="0" w:color="000000"/>
            </w:tcBorders>
          </w:tcPr>
          <w:p w14:paraId="08FB0EA5" w14:textId="70CC95B5" w:rsidR="00934E6E" w:rsidRDefault="00934E6E" w:rsidP="00C06D46">
            <w:pPr>
              <w:spacing w:line="259" w:lineRule="auto"/>
              <w:ind w:left="4" w:firstLine="0"/>
              <w:jc w:val="left"/>
            </w:pPr>
            <w:r>
              <w:t>Deletar sala</w:t>
            </w:r>
          </w:p>
        </w:tc>
        <w:tc>
          <w:tcPr>
            <w:tcW w:w="5242" w:type="dxa"/>
            <w:tcBorders>
              <w:top w:val="single" w:sz="4" w:space="0" w:color="000000"/>
              <w:left w:val="single" w:sz="4" w:space="0" w:color="000000"/>
              <w:bottom w:val="single" w:sz="4" w:space="0" w:color="000000"/>
              <w:right w:val="single" w:sz="4" w:space="0" w:color="000000"/>
            </w:tcBorders>
          </w:tcPr>
          <w:p w14:paraId="226D7B54" w14:textId="030B6B2E" w:rsidR="00934E6E" w:rsidRDefault="00934E6E" w:rsidP="00C06D46">
            <w:pPr>
              <w:spacing w:line="259" w:lineRule="auto"/>
              <w:ind w:right="109" w:firstLine="0"/>
              <w:rPr>
                <w:sz w:val="20"/>
              </w:rPr>
            </w:pPr>
            <w:r>
              <w:rPr>
                <w:sz w:val="20"/>
              </w:rPr>
              <w:t>Operação realizada pelo administrador para deletar a sala junto com a rota.</w:t>
            </w:r>
          </w:p>
        </w:tc>
      </w:tr>
      <w:tr w:rsidR="00934E6E" w14:paraId="3900F031" w14:textId="77777777" w:rsidTr="00C06D46">
        <w:trPr>
          <w:trHeight w:val="821"/>
        </w:trPr>
        <w:tc>
          <w:tcPr>
            <w:tcW w:w="1557" w:type="dxa"/>
            <w:tcBorders>
              <w:top w:val="single" w:sz="4" w:space="0" w:color="000000"/>
              <w:left w:val="single" w:sz="4" w:space="0" w:color="000000"/>
              <w:bottom w:val="single" w:sz="4" w:space="0" w:color="000000"/>
              <w:right w:val="single" w:sz="4" w:space="0" w:color="000000"/>
            </w:tcBorders>
          </w:tcPr>
          <w:p w14:paraId="4E70EFAD" w14:textId="73CC5CCD" w:rsidR="00934E6E" w:rsidRDefault="00934E6E" w:rsidP="00934E6E">
            <w:pPr>
              <w:spacing w:line="259" w:lineRule="auto"/>
              <w:ind w:left="38" w:firstLine="0"/>
              <w:jc w:val="left"/>
              <w:rPr>
                <w:rFonts w:ascii="Tahoma" w:eastAsia="Tahoma" w:hAnsi="Tahoma" w:cs="Tahoma"/>
                <w:sz w:val="20"/>
              </w:rPr>
            </w:pPr>
            <w:r>
              <w:rPr>
                <w:rFonts w:ascii="Tahoma" w:eastAsia="Tahoma" w:hAnsi="Tahoma" w:cs="Tahoma"/>
                <w:sz w:val="20"/>
              </w:rPr>
              <w:t>RF 10</w:t>
            </w:r>
          </w:p>
        </w:tc>
        <w:tc>
          <w:tcPr>
            <w:tcW w:w="1988" w:type="dxa"/>
            <w:tcBorders>
              <w:top w:val="single" w:sz="4" w:space="0" w:color="000000"/>
              <w:left w:val="single" w:sz="4" w:space="0" w:color="000000"/>
              <w:bottom w:val="single" w:sz="4" w:space="0" w:color="000000"/>
              <w:right w:val="single" w:sz="4" w:space="0" w:color="000000"/>
            </w:tcBorders>
          </w:tcPr>
          <w:p w14:paraId="5DA79F14" w14:textId="48AF2557" w:rsidR="00934E6E" w:rsidRDefault="00934E6E" w:rsidP="00C06D46">
            <w:pPr>
              <w:spacing w:line="259" w:lineRule="auto"/>
              <w:ind w:left="4" w:firstLine="0"/>
              <w:jc w:val="left"/>
            </w:pPr>
            <w:r>
              <w:t>Deletar rota</w:t>
            </w:r>
          </w:p>
        </w:tc>
        <w:tc>
          <w:tcPr>
            <w:tcW w:w="5242" w:type="dxa"/>
            <w:tcBorders>
              <w:top w:val="single" w:sz="4" w:space="0" w:color="000000"/>
              <w:left w:val="single" w:sz="4" w:space="0" w:color="000000"/>
              <w:bottom w:val="single" w:sz="4" w:space="0" w:color="000000"/>
              <w:right w:val="single" w:sz="4" w:space="0" w:color="000000"/>
            </w:tcBorders>
          </w:tcPr>
          <w:p w14:paraId="028EBD4D" w14:textId="289C5284" w:rsidR="00934E6E" w:rsidRDefault="00934E6E" w:rsidP="007A0D11">
            <w:pPr>
              <w:keepNext/>
              <w:spacing w:line="259" w:lineRule="auto"/>
              <w:ind w:right="109" w:firstLine="0"/>
              <w:rPr>
                <w:sz w:val="20"/>
              </w:rPr>
            </w:pPr>
            <w:r>
              <w:rPr>
                <w:sz w:val="20"/>
              </w:rPr>
              <w:t>Operação realizada pelo administrador para deletar somente a rota.</w:t>
            </w:r>
          </w:p>
        </w:tc>
      </w:tr>
    </w:tbl>
    <w:p w14:paraId="2EE2D876" w14:textId="07A4EF86" w:rsidR="007A0D11" w:rsidRDefault="007A0D11">
      <w:pPr>
        <w:pStyle w:val="Legenda"/>
      </w:pPr>
      <w:bookmarkStart w:id="118" w:name="_Toc117085904"/>
      <w:r>
        <w:t xml:space="preserve">Tabela </w:t>
      </w:r>
      <w:r>
        <w:fldChar w:fldCharType="begin"/>
      </w:r>
      <w:r>
        <w:instrText xml:space="preserve"> SEQ Tabela \* ARABIC </w:instrText>
      </w:r>
      <w:r>
        <w:fldChar w:fldCharType="separate"/>
      </w:r>
      <w:r>
        <w:rPr>
          <w:noProof/>
        </w:rPr>
        <w:t>2</w:t>
      </w:r>
      <w:r>
        <w:fldChar w:fldCharType="end"/>
      </w:r>
      <w:r>
        <w:t xml:space="preserve"> - Especificação dos Requisitos</w:t>
      </w:r>
      <w:bookmarkEnd w:id="118"/>
    </w:p>
    <w:p w14:paraId="24793549" w14:textId="187249F1" w:rsidR="00307D66" w:rsidRPr="00234510" w:rsidRDefault="00934E6E" w:rsidP="00307D66">
      <w:pPr>
        <w:keepNext/>
        <w:keepLines/>
        <w:spacing w:after="9" w:line="249" w:lineRule="auto"/>
        <w:ind w:left="716" w:right="745" w:hanging="10"/>
        <w:outlineLvl w:val="0"/>
        <w:rPr>
          <w:rFonts w:eastAsia="Arial" w:cs="Arial"/>
          <w:color w:val="000000"/>
          <w:sz w:val="20"/>
          <w:szCs w:val="22"/>
          <w:lang w:eastAsia="pt-BR"/>
        </w:rPr>
      </w:pPr>
      <w:r>
        <w:rPr>
          <w:rFonts w:eastAsia="Arial" w:cs="Arial"/>
          <w:color w:val="000000"/>
          <w:szCs w:val="22"/>
          <w:lang w:eastAsia="pt-BR"/>
        </w:rPr>
        <w:tab/>
      </w:r>
      <w:r>
        <w:rPr>
          <w:rFonts w:eastAsia="Arial" w:cs="Arial"/>
          <w:color w:val="000000"/>
          <w:szCs w:val="22"/>
          <w:lang w:eastAsia="pt-BR"/>
        </w:rPr>
        <w:tab/>
      </w:r>
    </w:p>
    <w:p w14:paraId="7FF3B378" w14:textId="58FDE6F1" w:rsidR="00234510" w:rsidRDefault="00234510" w:rsidP="00234510">
      <w:pPr>
        <w:spacing w:line="259" w:lineRule="auto"/>
        <w:ind w:firstLine="0"/>
        <w:jc w:val="left"/>
        <w:rPr>
          <w:rFonts w:eastAsia="Arial" w:cs="Arial"/>
          <w:color w:val="000000"/>
          <w:szCs w:val="22"/>
          <w:lang w:eastAsia="pt-BR"/>
        </w:rPr>
      </w:pPr>
    </w:p>
    <w:p w14:paraId="6617FD72" w14:textId="4162F626" w:rsidR="00234510" w:rsidRPr="007A0D11" w:rsidRDefault="00234510" w:rsidP="00234510">
      <w:pPr>
        <w:spacing w:line="259" w:lineRule="auto"/>
        <w:ind w:firstLine="0"/>
        <w:jc w:val="left"/>
        <w:rPr>
          <w:rFonts w:eastAsia="Arial" w:cs="Arial"/>
          <w:color w:val="000000"/>
          <w:szCs w:val="22"/>
          <w:u w:val="single"/>
          <w:lang w:eastAsia="pt-BR"/>
        </w:rPr>
      </w:pPr>
    </w:p>
    <w:p w14:paraId="0C89F3B0" w14:textId="77777777" w:rsidR="00234510" w:rsidRPr="00234510" w:rsidRDefault="00234510" w:rsidP="00234510">
      <w:pPr>
        <w:spacing w:line="259" w:lineRule="auto"/>
        <w:ind w:firstLine="0"/>
        <w:jc w:val="left"/>
        <w:rPr>
          <w:rFonts w:eastAsia="Arial" w:cs="Arial"/>
          <w:color w:val="000000"/>
          <w:szCs w:val="22"/>
          <w:lang w:eastAsia="pt-BR"/>
        </w:rPr>
      </w:pPr>
    </w:p>
    <w:p w14:paraId="5149307E" w14:textId="7FD62251" w:rsidR="00234510" w:rsidRDefault="00234510" w:rsidP="00234510"/>
    <w:p w14:paraId="54EF87BE" w14:textId="77777777" w:rsidR="00234510" w:rsidRPr="00234510" w:rsidRDefault="00234510" w:rsidP="00234510"/>
    <w:p w14:paraId="201265BA" w14:textId="7D06E124" w:rsidR="00F20077" w:rsidRDefault="00887853">
      <w:pPr>
        <w:pStyle w:val="Ttulo2"/>
        <w:numPr>
          <w:ilvl w:val="1"/>
          <w:numId w:val="1"/>
        </w:numPr>
      </w:pPr>
      <w:bookmarkStart w:id="119" w:name="_Toc117115056"/>
      <w:bookmarkStart w:id="120" w:name="_Toc117172975"/>
      <w:bookmarkEnd w:id="117"/>
      <w:r>
        <w:t>REQUISITOS NÃO FUNCIONAIS</w:t>
      </w:r>
      <w:bookmarkEnd w:id="119"/>
      <w:bookmarkEnd w:id="120"/>
    </w:p>
    <w:p w14:paraId="4D0ACA81" w14:textId="77777777" w:rsidR="00F20077" w:rsidRPr="00C4493D" w:rsidRDefault="00F20077" w:rsidP="00BD5F67"/>
    <w:p w14:paraId="27846C72" w14:textId="5804D381" w:rsidR="00887853" w:rsidRDefault="00887853" w:rsidP="00887853">
      <w:pPr>
        <w:spacing w:line="240" w:lineRule="auto"/>
        <w:ind w:left="706" w:right="748" w:firstLine="711"/>
      </w:pPr>
      <w:r>
        <w:t xml:space="preserve">Os requisitos não funcionais descrevem limitações oferecidas pelo sistema (SOMMERVILLE, 2007), as quais limitam as opções para criar uma solução para um problema (PFLEEGER, 2004).  </w:t>
      </w:r>
    </w:p>
    <w:p w14:paraId="1E41197F" w14:textId="77777777" w:rsidR="00887853" w:rsidRDefault="00887853" w:rsidP="00887853">
      <w:pPr>
        <w:spacing w:line="240" w:lineRule="auto"/>
        <w:ind w:left="706" w:right="748" w:firstLine="711"/>
      </w:pPr>
      <w:r>
        <w:t xml:space="preserve">Os requisitos não funcionais têm origem nas necessidades dos usuários e restrições de orçamento, em políticas organizacionais (SOMMERVILLE, 2007). </w:t>
      </w:r>
    </w:p>
    <w:p w14:paraId="6537490F" w14:textId="77777777" w:rsidR="00887853" w:rsidRDefault="00887853" w:rsidP="00887853">
      <w:pPr>
        <w:spacing w:line="242" w:lineRule="auto"/>
        <w:ind w:left="706" w:right="748" w:firstLine="711"/>
      </w:pPr>
      <w:r>
        <w:lastRenderedPageBreak/>
        <w:t>Os requisitos abaixo foram definidos com base teórica da visão desses dois autores supracitados</w:t>
      </w:r>
    </w:p>
    <w:p w14:paraId="6E69251D" w14:textId="77777777" w:rsidR="00887853" w:rsidRDefault="00887853" w:rsidP="00887853">
      <w:pPr>
        <w:spacing w:line="242" w:lineRule="auto"/>
        <w:ind w:left="706" w:right="748" w:firstLine="711"/>
      </w:pPr>
    </w:p>
    <w:p w14:paraId="52C1A8FE" w14:textId="77777777" w:rsidR="00887853" w:rsidRDefault="00887853" w:rsidP="00887853">
      <w:pPr>
        <w:spacing w:line="259" w:lineRule="auto"/>
        <w:ind w:firstLine="0"/>
        <w:jc w:val="left"/>
      </w:pPr>
    </w:p>
    <w:p w14:paraId="2E2AE17A" w14:textId="77777777" w:rsidR="00234510" w:rsidRPr="00234510" w:rsidRDefault="00234510" w:rsidP="00234510">
      <w:pPr>
        <w:spacing w:line="259" w:lineRule="auto"/>
        <w:ind w:firstLine="0"/>
        <w:jc w:val="left"/>
        <w:rPr>
          <w:rFonts w:eastAsia="Arial" w:cs="Arial"/>
          <w:color w:val="000000"/>
          <w:szCs w:val="22"/>
          <w:lang w:eastAsia="pt-BR"/>
        </w:rPr>
      </w:pPr>
    </w:p>
    <w:tbl>
      <w:tblPr>
        <w:tblStyle w:val="TableGrid"/>
        <w:tblW w:w="8787" w:type="dxa"/>
        <w:tblInd w:w="287" w:type="dxa"/>
        <w:tblCellMar>
          <w:top w:w="4" w:type="dxa"/>
          <w:left w:w="107" w:type="dxa"/>
          <w:right w:w="42" w:type="dxa"/>
        </w:tblCellMar>
        <w:tblLook w:val="04A0" w:firstRow="1" w:lastRow="0" w:firstColumn="1" w:lastColumn="0" w:noHBand="0" w:noVBand="1"/>
      </w:tblPr>
      <w:tblGrid>
        <w:gridCol w:w="1416"/>
        <w:gridCol w:w="2411"/>
        <w:gridCol w:w="4960"/>
      </w:tblGrid>
      <w:tr w:rsidR="00234510" w:rsidRPr="00234510" w14:paraId="4C3E201E" w14:textId="77777777" w:rsidTr="00C06D46">
        <w:trPr>
          <w:trHeight w:val="358"/>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14:paraId="3E18C1DD" w14:textId="77777777" w:rsidR="00234510" w:rsidRPr="00234510" w:rsidRDefault="00234510" w:rsidP="00234510">
            <w:pPr>
              <w:spacing w:line="259" w:lineRule="auto"/>
              <w:ind w:firstLine="0"/>
              <w:jc w:val="left"/>
              <w:rPr>
                <w:rFonts w:eastAsia="Arial" w:cs="Arial"/>
                <w:color w:val="000000"/>
                <w:szCs w:val="22"/>
              </w:rPr>
            </w:pPr>
            <w:r w:rsidRPr="00234510">
              <w:rPr>
                <w:rFonts w:eastAsia="Arial" w:cs="Arial"/>
                <w:b/>
                <w:color w:val="000000"/>
                <w:sz w:val="20"/>
                <w:szCs w:val="22"/>
              </w:rPr>
              <w:t xml:space="preserve">Código </w:t>
            </w:r>
          </w:p>
        </w:tc>
        <w:tc>
          <w:tcPr>
            <w:tcW w:w="2411" w:type="dxa"/>
            <w:tcBorders>
              <w:top w:val="single" w:sz="4" w:space="0" w:color="000000"/>
              <w:left w:val="single" w:sz="4" w:space="0" w:color="000000"/>
              <w:bottom w:val="single" w:sz="4" w:space="0" w:color="000000"/>
              <w:right w:val="single" w:sz="4" w:space="0" w:color="000000"/>
            </w:tcBorders>
            <w:shd w:val="clear" w:color="auto" w:fill="D9D9D9"/>
          </w:tcPr>
          <w:p w14:paraId="56D20C22" w14:textId="77777777" w:rsidR="00234510" w:rsidRPr="00234510" w:rsidRDefault="00234510" w:rsidP="00234510">
            <w:pPr>
              <w:spacing w:line="259" w:lineRule="auto"/>
              <w:ind w:firstLine="0"/>
              <w:jc w:val="left"/>
              <w:rPr>
                <w:rFonts w:eastAsia="Arial" w:cs="Arial"/>
                <w:color w:val="000000"/>
                <w:szCs w:val="22"/>
              </w:rPr>
            </w:pPr>
            <w:r w:rsidRPr="00234510">
              <w:rPr>
                <w:rFonts w:eastAsia="Arial" w:cs="Arial"/>
                <w:b/>
                <w:color w:val="000000"/>
                <w:sz w:val="20"/>
                <w:szCs w:val="22"/>
              </w:rPr>
              <w:t xml:space="preserve">Requisito </w:t>
            </w:r>
          </w:p>
        </w:tc>
        <w:tc>
          <w:tcPr>
            <w:tcW w:w="4960" w:type="dxa"/>
            <w:tcBorders>
              <w:top w:val="single" w:sz="4" w:space="0" w:color="000000"/>
              <w:left w:val="single" w:sz="4" w:space="0" w:color="000000"/>
              <w:bottom w:val="single" w:sz="4" w:space="0" w:color="000000"/>
              <w:right w:val="single" w:sz="4" w:space="0" w:color="000000"/>
            </w:tcBorders>
            <w:shd w:val="clear" w:color="auto" w:fill="D9D9D9"/>
          </w:tcPr>
          <w:p w14:paraId="53284DD1" w14:textId="77777777" w:rsidR="00234510" w:rsidRPr="00234510" w:rsidRDefault="00234510" w:rsidP="00234510">
            <w:pPr>
              <w:spacing w:line="259" w:lineRule="auto"/>
              <w:ind w:firstLine="0"/>
              <w:jc w:val="left"/>
              <w:rPr>
                <w:rFonts w:eastAsia="Arial" w:cs="Arial"/>
                <w:color w:val="000000"/>
                <w:szCs w:val="22"/>
              </w:rPr>
            </w:pPr>
            <w:r w:rsidRPr="00234510">
              <w:rPr>
                <w:rFonts w:eastAsia="Arial" w:cs="Arial"/>
                <w:b/>
                <w:color w:val="000000"/>
                <w:sz w:val="20"/>
                <w:szCs w:val="22"/>
              </w:rPr>
              <w:t xml:space="preserve">Descrição </w:t>
            </w:r>
          </w:p>
        </w:tc>
      </w:tr>
      <w:tr w:rsidR="00234510" w:rsidRPr="00234510" w14:paraId="1F6705D7" w14:textId="77777777" w:rsidTr="00C06D46">
        <w:trPr>
          <w:trHeight w:val="616"/>
        </w:trPr>
        <w:tc>
          <w:tcPr>
            <w:tcW w:w="1416" w:type="dxa"/>
            <w:tcBorders>
              <w:top w:val="single" w:sz="4" w:space="0" w:color="000000"/>
              <w:left w:val="single" w:sz="4" w:space="0" w:color="000000"/>
              <w:bottom w:val="single" w:sz="4" w:space="0" w:color="000000"/>
              <w:right w:val="single" w:sz="4" w:space="0" w:color="000000"/>
            </w:tcBorders>
          </w:tcPr>
          <w:p w14:paraId="06630CE6" w14:textId="77777777" w:rsidR="00234510" w:rsidRPr="00234510" w:rsidRDefault="00234510" w:rsidP="00234510">
            <w:pPr>
              <w:spacing w:line="259" w:lineRule="auto"/>
              <w:ind w:left="34" w:firstLine="0"/>
              <w:jc w:val="left"/>
              <w:rPr>
                <w:rFonts w:eastAsia="Arial" w:cs="Arial"/>
                <w:color w:val="000000"/>
                <w:szCs w:val="22"/>
              </w:rPr>
            </w:pPr>
            <w:r w:rsidRPr="00234510">
              <w:rPr>
                <w:rFonts w:ascii="Tahoma" w:eastAsia="Tahoma" w:hAnsi="Tahoma" w:cs="Tahoma"/>
                <w:color w:val="000000"/>
                <w:sz w:val="20"/>
                <w:szCs w:val="22"/>
              </w:rPr>
              <w:t xml:space="preserve">RNF01 </w:t>
            </w:r>
          </w:p>
        </w:tc>
        <w:tc>
          <w:tcPr>
            <w:tcW w:w="2411" w:type="dxa"/>
            <w:tcBorders>
              <w:top w:val="single" w:sz="4" w:space="0" w:color="000000"/>
              <w:left w:val="single" w:sz="4" w:space="0" w:color="000000"/>
              <w:bottom w:val="single" w:sz="4" w:space="0" w:color="000000"/>
              <w:right w:val="single" w:sz="4" w:space="0" w:color="000000"/>
            </w:tcBorders>
          </w:tcPr>
          <w:p w14:paraId="20F2798C" w14:textId="77777777" w:rsidR="00234510" w:rsidRPr="00234510" w:rsidRDefault="00234510" w:rsidP="00234510">
            <w:pPr>
              <w:spacing w:line="259" w:lineRule="auto"/>
              <w:ind w:firstLine="0"/>
              <w:jc w:val="left"/>
              <w:rPr>
                <w:rFonts w:eastAsia="Arial" w:cs="Arial"/>
                <w:color w:val="000000"/>
                <w:szCs w:val="22"/>
              </w:rPr>
            </w:pPr>
            <w:r w:rsidRPr="00234510">
              <w:rPr>
                <w:rFonts w:ascii="Tahoma" w:eastAsia="Tahoma" w:hAnsi="Tahoma" w:cs="Tahoma"/>
                <w:color w:val="000000"/>
                <w:sz w:val="20"/>
                <w:szCs w:val="22"/>
              </w:rPr>
              <w:t xml:space="preserve">Segurança </w:t>
            </w:r>
          </w:p>
        </w:tc>
        <w:tc>
          <w:tcPr>
            <w:tcW w:w="4960" w:type="dxa"/>
            <w:tcBorders>
              <w:top w:val="single" w:sz="4" w:space="0" w:color="000000"/>
              <w:left w:val="single" w:sz="4" w:space="0" w:color="000000"/>
              <w:bottom w:val="single" w:sz="4" w:space="0" w:color="000000"/>
              <w:right w:val="single" w:sz="4" w:space="0" w:color="000000"/>
            </w:tcBorders>
          </w:tcPr>
          <w:p w14:paraId="112DA6DC" w14:textId="77777777" w:rsidR="00234510" w:rsidRPr="00234510" w:rsidRDefault="00234510" w:rsidP="00234510">
            <w:pPr>
              <w:spacing w:line="259" w:lineRule="auto"/>
              <w:ind w:firstLine="0"/>
              <w:rPr>
                <w:rFonts w:eastAsia="Arial" w:cs="Arial"/>
                <w:color w:val="000000"/>
                <w:szCs w:val="22"/>
              </w:rPr>
            </w:pPr>
            <w:r w:rsidRPr="00234510">
              <w:rPr>
                <w:rFonts w:ascii="Tahoma" w:eastAsia="Tahoma" w:hAnsi="Tahoma" w:cs="Tahoma"/>
                <w:color w:val="000000"/>
                <w:sz w:val="20"/>
                <w:szCs w:val="22"/>
              </w:rPr>
              <w:t xml:space="preserve">O aplicativo deverá ter uma função que possibilite o acesso seguro, somente de usuários pré-cadastrados. </w:t>
            </w:r>
          </w:p>
        </w:tc>
      </w:tr>
      <w:tr w:rsidR="00234510" w:rsidRPr="00234510" w14:paraId="6DC99C39" w14:textId="77777777" w:rsidTr="00C06D46">
        <w:trPr>
          <w:trHeight w:val="1820"/>
        </w:trPr>
        <w:tc>
          <w:tcPr>
            <w:tcW w:w="1416" w:type="dxa"/>
            <w:tcBorders>
              <w:top w:val="single" w:sz="4" w:space="0" w:color="000000"/>
              <w:left w:val="single" w:sz="4" w:space="0" w:color="000000"/>
              <w:bottom w:val="single" w:sz="4" w:space="0" w:color="000000"/>
              <w:right w:val="single" w:sz="4" w:space="0" w:color="000000"/>
            </w:tcBorders>
          </w:tcPr>
          <w:p w14:paraId="4E57BA42" w14:textId="77777777" w:rsidR="00234510" w:rsidRPr="00234510" w:rsidRDefault="00234510" w:rsidP="00234510">
            <w:pPr>
              <w:spacing w:line="259" w:lineRule="auto"/>
              <w:ind w:left="34" w:firstLine="0"/>
              <w:jc w:val="left"/>
              <w:rPr>
                <w:rFonts w:eastAsia="Arial" w:cs="Arial"/>
                <w:color w:val="000000"/>
                <w:szCs w:val="22"/>
              </w:rPr>
            </w:pPr>
            <w:r w:rsidRPr="00234510">
              <w:rPr>
                <w:rFonts w:ascii="Tahoma" w:eastAsia="Tahoma" w:hAnsi="Tahoma" w:cs="Tahoma"/>
                <w:color w:val="000000"/>
                <w:sz w:val="20"/>
                <w:szCs w:val="22"/>
              </w:rPr>
              <w:t xml:space="preserve">RNF02 </w:t>
            </w:r>
          </w:p>
        </w:tc>
        <w:tc>
          <w:tcPr>
            <w:tcW w:w="2411" w:type="dxa"/>
            <w:tcBorders>
              <w:top w:val="single" w:sz="4" w:space="0" w:color="000000"/>
              <w:left w:val="single" w:sz="4" w:space="0" w:color="000000"/>
              <w:bottom w:val="single" w:sz="4" w:space="0" w:color="000000"/>
              <w:right w:val="single" w:sz="4" w:space="0" w:color="000000"/>
            </w:tcBorders>
          </w:tcPr>
          <w:p w14:paraId="169155D0" w14:textId="77777777" w:rsidR="00234510" w:rsidRPr="00234510" w:rsidRDefault="00234510" w:rsidP="00234510">
            <w:pPr>
              <w:spacing w:line="259" w:lineRule="auto"/>
              <w:ind w:firstLine="0"/>
              <w:jc w:val="left"/>
              <w:rPr>
                <w:rFonts w:eastAsia="Arial" w:cs="Arial"/>
                <w:color w:val="000000"/>
                <w:szCs w:val="22"/>
              </w:rPr>
            </w:pPr>
            <w:r w:rsidRPr="00234510">
              <w:rPr>
                <w:rFonts w:ascii="Tahoma" w:eastAsia="Tahoma" w:hAnsi="Tahoma" w:cs="Tahoma"/>
                <w:color w:val="000000"/>
                <w:sz w:val="20"/>
                <w:szCs w:val="22"/>
              </w:rPr>
              <w:t xml:space="preserve">Disponibilidade </w:t>
            </w:r>
          </w:p>
        </w:tc>
        <w:tc>
          <w:tcPr>
            <w:tcW w:w="4960" w:type="dxa"/>
            <w:tcBorders>
              <w:top w:val="single" w:sz="4" w:space="0" w:color="000000"/>
              <w:left w:val="single" w:sz="4" w:space="0" w:color="000000"/>
              <w:bottom w:val="single" w:sz="4" w:space="0" w:color="000000"/>
              <w:right w:val="single" w:sz="4" w:space="0" w:color="000000"/>
            </w:tcBorders>
          </w:tcPr>
          <w:p w14:paraId="6095CC40" w14:textId="77777777" w:rsidR="00234510" w:rsidRPr="00234510" w:rsidRDefault="00234510" w:rsidP="00234510">
            <w:pPr>
              <w:spacing w:line="259" w:lineRule="auto"/>
              <w:ind w:right="63" w:firstLine="0"/>
              <w:rPr>
                <w:rFonts w:eastAsia="Arial" w:cs="Arial"/>
                <w:color w:val="000000"/>
                <w:szCs w:val="22"/>
              </w:rPr>
            </w:pPr>
            <w:r w:rsidRPr="00234510">
              <w:rPr>
                <w:rFonts w:ascii="Tahoma" w:eastAsia="Tahoma" w:hAnsi="Tahoma" w:cs="Tahoma"/>
                <w:color w:val="000000"/>
                <w:sz w:val="20"/>
                <w:szCs w:val="22"/>
              </w:rPr>
              <w:t xml:space="preserve">O Aplicativo deverá ter um armazenamento em </w:t>
            </w:r>
            <w:proofErr w:type="spellStart"/>
            <w:r w:rsidRPr="00234510">
              <w:rPr>
                <w:rFonts w:ascii="Tahoma" w:eastAsia="Tahoma" w:hAnsi="Tahoma" w:cs="Tahoma"/>
                <w:color w:val="000000"/>
                <w:sz w:val="20"/>
                <w:szCs w:val="22"/>
              </w:rPr>
              <w:t>Realtime</w:t>
            </w:r>
            <w:proofErr w:type="spellEnd"/>
            <w:r w:rsidRPr="00234510">
              <w:rPr>
                <w:rFonts w:ascii="Tahoma" w:eastAsia="Tahoma" w:hAnsi="Tahoma" w:cs="Tahoma"/>
                <w:color w:val="000000"/>
                <w:sz w:val="20"/>
                <w:szCs w:val="22"/>
              </w:rPr>
              <w:t xml:space="preserve">, utilizando-se assim o </w:t>
            </w:r>
            <w:proofErr w:type="spellStart"/>
            <w:r w:rsidRPr="00234510">
              <w:rPr>
                <w:rFonts w:ascii="Tahoma" w:eastAsia="Tahoma" w:hAnsi="Tahoma" w:cs="Tahoma"/>
                <w:color w:val="000000"/>
                <w:sz w:val="20"/>
                <w:szCs w:val="22"/>
              </w:rPr>
              <w:t>Firebase</w:t>
            </w:r>
            <w:proofErr w:type="spellEnd"/>
            <w:r w:rsidRPr="00234510">
              <w:rPr>
                <w:rFonts w:ascii="Tahoma" w:eastAsia="Tahoma" w:hAnsi="Tahoma" w:cs="Tahoma"/>
                <w:color w:val="000000"/>
                <w:sz w:val="20"/>
                <w:szCs w:val="22"/>
              </w:rPr>
              <w:t xml:space="preserve"> </w:t>
            </w:r>
            <w:proofErr w:type="spellStart"/>
            <w:r w:rsidRPr="00234510">
              <w:rPr>
                <w:rFonts w:ascii="Tahoma" w:eastAsia="Tahoma" w:hAnsi="Tahoma" w:cs="Tahoma"/>
                <w:color w:val="000000"/>
                <w:sz w:val="20"/>
                <w:szCs w:val="22"/>
              </w:rPr>
              <w:t>Realtime</w:t>
            </w:r>
            <w:proofErr w:type="spellEnd"/>
            <w:r w:rsidRPr="00234510">
              <w:rPr>
                <w:rFonts w:ascii="Tahoma" w:eastAsia="Tahoma" w:hAnsi="Tahoma" w:cs="Tahoma"/>
                <w:color w:val="000000"/>
                <w:sz w:val="20"/>
                <w:szCs w:val="22"/>
              </w:rPr>
              <w:t xml:space="preserve">, que possibilita este tipo de armazenamento. Minimizando quaisquer riscos de indisponibilidade, pois este banco não necessita de servidor e sincroniza dados em tempo real, por meio de chamadas no </w:t>
            </w:r>
            <w:proofErr w:type="spellStart"/>
            <w:r w:rsidRPr="00234510">
              <w:rPr>
                <w:rFonts w:ascii="Tahoma" w:eastAsia="Tahoma" w:hAnsi="Tahoma" w:cs="Tahoma"/>
                <w:color w:val="000000"/>
                <w:sz w:val="20"/>
                <w:szCs w:val="22"/>
              </w:rPr>
              <w:t>backend</w:t>
            </w:r>
            <w:proofErr w:type="spellEnd"/>
            <w:r w:rsidRPr="00234510">
              <w:rPr>
                <w:rFonts w:ascii="Tahoma" w:eastAsia="Tahoma" w:hAnsi="Tahoma" w:cs="Tahoma"/>
                <w:color w:val="000000"/>
                <w:sz w:val="20"/>
                <w:szCs w:val="22"/>
              </w:rPr>
              <w:t xml:space="preserve">.  </w:t>
            </w:r>
          </w:p>
        </w:tc>
      </w:tr>
      <w:tr w:rsidR="00234510" w:rsidRPr="00234510" w14:paraId="6AEEB003" w14:textId="77777777" w:rsidTr="00C06D46">
        <w:trPr>
          <w:trHeight w:val="615"/>
        </w:trPr>
        <w:tc>
          <w:tcPr>
            <w:tcW w:w="1416" w:type="dxa"/>
            <w:tcBorders>
              <w:top w:val="single" w:sz="4" w:space="0" w:color="000000"/>
              <w:left w:val="single" w:sz="4" w:space="0" w:color="000000"/>
              <w:bottom w:val="single" w:sz="4" w:space="0" w:color="000000"/>
              <w:right w:val="single" w:sz="4" w:space="0" w:color="000000"/>
            </w:tcBorders>
          </w:tcPr>
          <w:p w14:paraId="6A7B22E7" w14:textId="77777777" w:rsidR="00234510" w:rsidRPr="00234510" w:rsidRDefault="00234510" w:rsidP="00234510">
            <w:pPr>
              <w:spacing w:line="259" w:lineRule="auto"/>
              <w:ind w:left="34" w:firstLine="0"/>
              <w:jc w:val="left"/>
              <w:rPr>
                <w:rFonts w:eastAsia="Arial" w:cs="Arial"/>
                <w:color w:val="000000"/>
                <w:szCs w:val="22"/>
              </w:rPr>
            </w:pPr>
            <w:r w:rsidRPr="00234510">
              <w:rPr>
                <w:rFonts w:ascii="Tahoma" w:eastAsia="Tahoma" w:hAnsi="Tahoma" w:cs="Tahoma"/>
                <w:color w:val="000000"/>
                <w:sz w:val="20"/>
                <w:szCs w:val="22"/>
              </w:rPr>
              <w:t xml:space="preserve">RNF03 </w:t>
            </w:r>
          </w:p>
        </w:tc>
        <w:tc>
          <w:tcPr>
            <w:tcW w:w="2411" w:type="dxa"/>
            <w:tcBorders>
              <w:top w:val="single" w:sz="4" w:space="0" w:color="000000"/>
              <w:left w:val="single" w:sz="4" w:space="0" w:color="000000"/>
              <w:bottom w:val="single" w:sz="4" w:space="0" w:color="000000"/>
              <w:right w:val="single" w:sz="4" w:space="0" w:color="000000"/>
            </w:tcBorders>
          </w:tcPr>
          <w:p w14:paraId="10F6DCD9" w14:textId="77777777" w:rsidR="00234510" w:rsidRPr="00234510" w:rsidRDefault="00234510" w:rsidP="00234510">
            <w:pPr>
              <w:spacing w:line="259" w:lineRule="auto"/>
              <w:ind w:firstLine="0"/>
              <w:jc w:val="left"/>
              <w:rPr>
                <w:rFonts w:eastAsia="Arial" w:cs="Arial"/>
                <w:color w:val="000000"/>
                <w:szCs w:val="22"/>
              </w:rPr>
            </w:pPr>
            <w:r w:rsidRPr="00234510">
              <w:rPr>
                <w:rFonts w:ascii="Tahoma" w:eastAsia="Tahoma" w:hAnsi="Tahoma" w:cs="Tahoma"/>
                <w:color w:val="000000"/>
                <w:sz w:val="20"/>
                <w:szCs w:val="22"/>
              </w:rPr>
              <w:t xml:space="preserve">Compatibilidade </w:t>
            </w:r>
          </w:p>
        </w:tc>
        <w:tc>
          <w:tcPr>
            <w:tcW w:w="4960" w:type="dxa"/>
            <w:tcBorders>
              <w:top w:val="single" w:sz="4" w:space="0" w:color="000000"/>
              <w:left w:val="single" w:sz="4" w:space="0" w:color="000000"/>
              <w:bottom w:val="single" w:sz="4" w:space="0" w:color="000000"/>
              <w:right w:val="single" w:sz="4" w:space="0" w:color="000000"/>
            </w:tcBorders>
          </w:tcPr>
          <w:p w14:paraId="69833E02" w14:textId="77777777" w:rsidR="00234510" w:rsidRPr="00234510" w:rsidRDefault="00234510" w:rsidP="007A0D11">
            <w:pPr>
              <w:keepNext/>
              <w:spacing w:line="259" w:lineRule="auto"/>
              <w:ind w:firstLine="0"/>
              <w:jc w:val="left"/>
              <w:rPr>
                <w:rFonts w:eastAsia="Arial" w:cs="Arial"/>
                <w:color w:val="000000"/>
                <w:szCs w:val="22"/>
              </w:rPr>
            </w:pPr>
            <w:r w:rsidRPr="00234510">
              <w:rPr>
                <w:rFonts w:ascii="Tahoma" w:eastAsia="Tahoma" w:hAnsi="Tahoma" w:cs="Tahoma"/>
                <w:color w:val="000000"/>
                <w:sz w:val="20"/>
                <w:szCs w:val="22"/>
              </w:rPr>
              <w:t xml:space="preserve">O Aplicativo deverá ser compatível ao sistema operacional Android. </w:t>
            </w:r>
          </w:p>
        </w:tc>
      </w:tr>
    </w:tbl>
    <w:p w14:paraId="0CCCF706" w14:textId="5B6A3402" w:rsidR="007A0D11" w:rsidRDefault="007A0D11">
      <w:pPr>
        <w:pStyle w:val="Legenda"/>
      </w:pPr>
      <w:bookmarkStart w:id="121" w:name="_Toc111376"/>
      <w:bookmarkStart w:id="122" w:name="_Toc117087049"/>
      <w:bookmarkStart w:id="123" w:name="_Toc117087260"/>
      <w:bookmarkStart w:id="124" w:name="_Toc117087625"/>
      <w:bookmarkStart w:id="125" w:name="_Toc117088523"/>
      <w:r>
        <w:t xml:space="preserve">Tabela </w:t>
      </w:r>
      <w:r>
        <w:fldChar w:fldCharType="begin"/>
      </w:r>
      <w:r>
        <w:instrText xml:space="preserve"> SEQ Tabela \* ARABIC </w:instrText>
      </w:r>
      <w:r>
        <w:fldChar w:fldCharType="separate"/>
      </w:r>
      <w:r>
        <w:rPr>
          <w:noProof/>
        </w:rPr>
        <w:t>3</w:t>
      </w:r>
      <w:r>
        <w:fldChar w:fldCharType="end"/>
      </w:r>
      <w:r>
        <w:t xml:space="preserve"> - Requisitos não funcionais</w:t>
      </w:r>
    </w:p>
    <w:bookmarkEnd w:id="121"/>
    <w:bookmarkEnd w:id="122"/>
    <w:bookmarkEnd w:id="123"/>
    <w:bookmarkEnd w:id="124"/>
    <w:bookmarkEnd w:id="125"/>
    <w:p w14:paraId="0B698420" w14:textId="145A0E9D" w:rsidR="007A0D11" w:rsidRDefault="007A0D11" w:rsidP="007A0D11">
      <w:pPr>
        <w:spacing w:line="242" w:lineRule="auto"/>
        <w:ind w:right="748"/>
      </w:pPr>
      <w:r>
        <w:tab/>
      </w:r>
    </w:p>
    <w:p w14:paraId="64BFF984" w14:textId="77777777" w:rsidR="007A0D11" w:rsidRDefault="007A0D11" w:rsidP="007A0D11">
      <w:pPr>
        <w:spacing w:line="242" w:lineRule="auto"/>
        <w:ind w:right="748"/>
      </w:pPr>
    </w:p>
    <w:p w14:paraId="3D6DD25A" w14:textId="1A968016" w:rsidR="007A0D11" w:rsidRPr="00B679FC" w:rsidRDefault="00234510">
      <w:pPr>
        <w:pStyle w:val="Ttulo1"/>
        <w:numPr>
          <w:ilvl w:val="0"/>
          <w:numId w:val="1"/>
        </w:numPr>
      </w:pPr>
      <w:bookmarkStart w:id="126" w:name="_Toc117115057"/>
      <w:bookmarkStart w:id="127" w:name="_Toc117172976"/>
      <w:r w:rsidRPr="00B679FC">
        <w:t>CASOS DE USO</w:t>
      </w:r>
      <w:bookmarkEnd w:id="126"/>
      <w:bookmarkEnd w:id="127"/>
      <w:r w:rsidRPr="00B679FC">
        <w:t xml:space="preserve"> </w:t>
      </w:r>
      <w:bookmarkStart w:id="128" w:name="_Toc419220173"/>
      <w:bookmarkStart w:id="129" w:name="_Toc63866024"/>
    </w:p>
    <w:p w14:paraId="57A9913C" w14:textId="77777777" w:rsidR="007A0D11" w:rsidRDefault="007A0D11" w:rsidP="007A0D11">
      <w:pPr>
        <w:spacing w:line="242" w:lineRule="auto"/>
        <w:ind w:right="748"/>
      </w:pPr>
    </w:p>
    <w:p w14:paraId="6783C0F7" w14:textId="77777777" w:rsidR="007A0D11" w:rsidRDefault="007A0D11" w:rsidP="007A0D11">
      <w:pPr>
        <w:spacing w:line="242" w:lineRule="auto"/>
        <w:ind w:right="748"/>
      </w:pPr>
    </w:p>
    <w:p w14:paraId="3142190E" w14:textId="77777777" w:rsidR="007A0D11" w:rsidRDefault="007A0D11" w:rsidP="007A0D11">
      <w:pPr>
        <w:spacing w:line="242" w:lineRule="auto"/>
        <w:ind w:right="748"/>
      </w:pPr>
    </w:p>
    <w:p w14:paraId="434A55CB" w14:textId="77777777" w:rsidR="007A0D11" w:rsidRDefault="007A0D11" w:rsidP="007A0D11">
      <w:pPr>
        <w:spacing w:line="242" w:lineRule="auto"/>
        <w:ind w:right="748"/>
      </w:pPr>
    </w:p>
    <w:p w14:paraId="2274BB7A" w14:textId="4FC7E934" w:rsidR="00307D66" w:rsidRDefault="00307D66" w:rsidP="007A0D11">
      <w:pPr>
        <w:spacing w:line="242" w:lineRule="auto"/>
        <w:ind w:right="748"/>
      </w:pPr>
      <w:r>
        <w:tab/>
      </w:r>
      <w:r>
        <w:tab/>
        <w:t>Este diagrama tem o objetivo de apresentar os atores interagindo com o aplicativo, apresentando os casos de usos e suas ações realizadas pelo app.</w:t>
      </w:r>
    </w:p>
    <w:p w14:paraId="3CC64532" w14:textId="77777777" w:rsidR="007A0D11" w:rsidRDefault="007A0D11" w:rsidP="007A0D11"/>
    <w:p w14:paraId="0B3AB03C" w14:textId="77777777" w:rsidR="007A0D11" w:rsidRDefault="007A0D11" w:rsidP="007A0D11"/>
    <w:p w14:paraId="214B14B2" w14:textId="77777777" w:rsidR="007A0D11" w:rsidRDefault="007A0D11" w:rsidP="007A0D11"/>
    <w:p w14:paraId="216A68A3" w14:textId="2CD66899" w:rsidR="007A0D11" w:rsidRDefault="00496871" w:rsidP="007A0D11">
      <w:r>
        <w:rPr>
          <w:noProof/>
        </w:rPr>
        <w:lastRenderedPageBreak/>
        <mc:AlternateContent>
          <mc:Choice Requires="wps">
            <w:drawing>
              <wp:anchor distT="0" distB="0" distL="114300" distR="114300" simplePos="0" relativeHeight="251659264" behindDoc="0" locked="0" layoutInCell="1" allowOverlap="1" wp14:anchorId="751B6672" wp14:editId="021CFB04">
                <wp:simplePos x="0" y="0"/>
                <wp:positionH relativeFrom="column">
                  <wp:posOffset>-988060</wp:posOffset>
                </wp:positionH>
                <wp:positionV relativeFrom="paragraph">
                  <wp:posOffset>5137785</wp:posOffset>
                </wp:positionV>
                <wp:extent cx="7468235" cy="521335"/>
                <wp:effectExtent l="0" t="0" r="2540" b="444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8235" cy="52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F50BA" w14:textId="00746432" w:rsidR="007A0D11" w:rsidRPr="00483277" w:rsidRDefault="007A0D11" w:rsidP="007A0D11">
                            <w:pPr>
                              <w:pStyle w:val="Legenda"/>
                              <w:rPr>
                                <w:noProof/>
                                <w:sz w:val="24"/>
                                <w:szCs w:val="20"/>
                              </w:rPr>
                            </w:pPr>
                            <w:r>
                              <w:t xml:space="preserve">                                                                 Figura </w:t>
                            </w:r>
                            <w:r>
                              <w:fldChar w:fldCharType="begin"/>
                            </w:r>
                            <w:r>
                              <w:instrText xml:space="preserve"> SEQ Figura \* ARABIC </w:instrText>
                            </w:r>
                            <w:r>
                              <w:fldChar w:fldCharType="separate"/>
                            </w:r>
                            <w:r>
                              <w:rPr>
                                <w:noProof/>
                              </w:rPr>
                              <w:t>1</w:t>
                            </w:r>
                            <w:r>
                              <w:fldChar w:fldCharType="end"/>
                            </w:r>
                            <w:r>
                              <w:t xml:space="preserve"> - Diagrama de Caso de uso</w:t>
                            </w:r>
                          </w:p>
                          <w:p w14:paraId="0AAF9F89" w14:textId="77777777" w:rsidR="007A0D11" w:rsidRDefault="007A0D11"/>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1B6672" id="Text Box 2" o:spid="_x0000_s1027" type="#_x0000_t202" style="position:absolute;left:0;text-align:left;margin-left:-77.8pt;margin-top:404.55pt;width:588.05pt;height:4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" stroked="f">
                <v:textbox style="mso-fit-shape-to-text:t" inset="0,0,0,0">
                  <w:txbxContent>
                    <w:p w14:paraId="029F50BA" w14:textId="00746432" w:rsidR="007A0D11" w:rsidRPr="00483277" w:rsidRDefault="007A0D11" w:rsidP="007A0D11">
                      <w:pPr>
                        <w:pStyle w:val="Legenda"/>
                        <w:rPr>
                          <w:noProof/>
                          <w:sz w:val="24"/>
                          <w:szCs w:val="20"/>
                        </w:rPr>
                      </w:pPr>
                      <w:r>
                        <w:t xml:space="preserve">                                                                 Figura </w:t>
                      </w:r>
                      <w:r>
                        <w:fldChar w:fldCharType="begin"/>
                      </w:r>
                      <w:r>
                        <w:instrText xml:space="preserve"> SEQ Figura \* ARABIC </w:instrText>
                      </w:r>
                      <w:r>
                        <w:fldChar w:fldCharType="separate"/>
                      </w:r>
                      <w:r>
                        <w:rPr>
                          <w:noProof/>
                        </w:rPr>
                        <w:t>1</w:t>
                      </w:r>
                      <w:r>
                        <w:fldChar w:fldCharType="end"/>
                      </w:r>
                      <w:r>
                        <w:t xml:space="preserve"> - Diagrama de Caso de uso</w:t>
                      </w:r>
                    </w:p>
                    <w:p w14:paraId="0AAF9F89" w14:textId="77777777" w:rsidR="007A0D11" w:rsidRDefault="007A0D11"/>
                  </w:txbxContent>
                </v:textbox>
                <w10:wrap type="topAndBottom"/>
              </v:shape>
            </w:pict>
          </mc:Fallback>
        </mc:AlternateContent>
      </w:r>
      <w:r w:rsidR="00307D66">
        <w:rPr>
          <w:noProof/>
        </w:rPr>
        <w:drawing>
          <wp:anchor distT="0" distB="0" distL="114300" distR="114300" simplePos="0" relativeHeight="251661824" behindDoc="1" locked="0" layoutInCell="1" allowOverlap="1" wp14:anchorId="3A69F997" wp14:editId="2C8CB065">
            <wp:simplePos x="0" y="0"/>
            <wp:positionH relativeFrom="page">
              <wp:align>right</wp:align>
            </wp:positionH>
            <wp:positionV relativeFrom="paragraph">
              <wp:posOffset>221747</wp:posOffset>
            </wp:positionV>
            <wp:extent cx="7468340" cy="4859079"/>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8340" cy="4859079"/>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8"/>
      <w:bookmarkEnd w:id="129"/>
      <w:r w:rsidR="007A0D11">
        <w:t xml:space="preserve"> </w:t>
      </w:r>
    </w:p>
    <w:p w14:paraId="60248409" w14:textId="77777777" w:rsidR="007A0D11" w:rsidRDefault="007A0D11" w:rsidP="007A0D11"/>
    <w:p w14:paraId="71639E6C" w14:textId="72FCB1B7" w:rsidR="00BD5F67" w:rsidRPr="00B679FC" w:rsidRDefault="007A0D11">
      <w:pPr>
        <w:pStyle w:val="Ttulo2"/>
        <w:numPr>
          <w:ilvl w:val="1"/>
          <w:numId w:val="1"/>
        </w:numPr>
      </w:pPr>
      <w:bookmarkStart w:id="130" w:name="_Toc117172977"/>
      <w:r w:rsidRPr="00B679FC">
        <w:t>ESPECIFICAÇÃO DOS CASOS DE USO</w:t>
      </w:r>
      <w:bookmarkEnd w:id="130"/>
    </w:p>
    <w:p w14:paraId="7373FD2D" w14:textId="6DD727F9" w:rsidR="003C0279" w:rsidRPr="003C0279" w:rsidRDefault="003C0279" w:rsidP="003C0279">
      <w:pPr>
        <w:spacing w:after="5" w:line="241" w:lineRule="auto"/>
        <w:ind w:left="706" w:right="748" w:firstLine="711"/>
        <w:rPr>
          <w:rFonts w:eastAsia="Arial" w:cs="Arial"/>
          <w:color w:val="000000"/>
          <w:szCs w:val="22"/>
          <w:lang w:eastAsia="pt-BR"/>
        </w:rPr>
      </w:pPr>
      <w:r w:rsidRPr="003C0279">
        <w:rPr>
          <w:rFonts w:eastAsia="Arial" w:cs="Arial"/>
          <w:color w:val="000000"/>
          <w:szCs w:val="22"/>
          <w:lang w:eastAsia="pt-BR"/>
        </w:rPr>
        <w:t xml:space="preserve">No item anterior, percebe-se </w:t>
      </w:r>
      <w:r w:rsidR="00683623">
        <w:rPr>
          <w:rFonts w:eastAsia="Arial" w:cs="Arial"/>
          <w:color w:val="000000"/>
          <w:szCs w:val="22"/>
          <w:lang w:eastAsia="pt-BR"/>
        </w:rPr>
        <w:t>dez</w:t>
      </w:r>
      <w:r w:rsidRPr="003C0279">
        <w:rPr>
          <w:rFonts w:eastAsia="Arial" w:cs="Arial"/>
          <w:color w:val="000000"/>
          <w:szCs w:val="22"/>
          <w:lang w:eastAsia="pt-BR"/>
        </w:rPr>
        <w:t xml:space="preserve"> casos de uso, sendo estes, </w:t>
      </w:r>
      <w:proofErr w:type="gramStart"/>
      <w:r w:rsidR="00683623">
        <w:rPr>
          <w:rFonts w:eastAsia="Arial" w:cs="Arial"/>
          <w:color w:val="000000"/>
          <w:szCs w:val="22"/>
          <w:lang w:eastAsia="pt-BR"/>
        </w:rPr>
        <w:t>Cadastrar</w:t>
      </w:r>
      <w:proofErr w:type="gramEnd"/>
      <w:r w:rsidR="00683623">
        <w:rPr>
          <w:rFonts w:eastAsia="Arial" w:cs="Arial"/>
          <w:color w:val="000000"/>
          <w:szCs w:val="22"/>
          <w:lang w:eastAsia="pt-BR"/>
        </w:rPr>
        <w:t xml:space="preserve"> usuário</w:t>
      </w:r>
      <w:r w:rsidRPr="003C0279">
        <w:rPr>
          <w:rFonts w:eastAsia="Arial" w:cs="Arial"/>
          <w:color w:val="000000"/>
          <w:szCs w:val="22"/>
          <w:lang w:eastAsia="pt-BR"/>
        </w:rPr>
        <w:t xml:space="preserve">, </w:t>
      </w:r>
      <w:r w:rsidR="00683623">
        <w:rPr>
          <w:rFonts w:eastAsia="Arial" w:cs="Arial"/>
          <w:color w:val="000000"/>
          <w:szCs w:val="22"/>
          <w:lang w:eastAsia="pt-BR"/>
        </w:rPr>
        <w:t>Acessar usuário</w:t>
      </w:r>
      <w:r w:rsidRPr="003C0279">
        <w:rPr>
          <w:rFonts w:eastAsia="Arial" w:cs="Arial"/>
          <w:color w:val="000000"/>
          <w:szCs w:val="22"/>
          <w:lang w:eastAsia="pt-BR"/>
        </w:rPr>
        <w:t xml:space="preserve">, </w:t>
      </w:r>
      <w:proofErr w:type="spellStart"/>
      <w:r w:rsidR="00683623">
        <w:rPr>
          <w:rFonts w:eastAsia="Arial" w:cs="Arial"/>
          <w:color w:val="000000"/>
          <w:szCs w:val="22"/>
          <w:lang w:eastAsia="pt-BR"/>
        </w:rPr>
        <w:t>Deslogar</w:t>
      </w:r>
      <w:proofErr w:type="spellEnd"/>
      <w:r w:rsidR="00683623">
        <w:rPr>
          <w:rFonts w:eastAsia="Arial" w:cs="Arial"/>
          <w:color w:val="000000"/>
          <w:szCs w:val="22"/>
          <w:lang w:eastAsia="pt-BR"/>
        </w:rPr>
        <w:t xml:space="preserve"> usuário</w:t>
      </w:r>
      <w:r w:rsidRPr="003C0279">
        <w:rPr>
          <w:rFonts w:eastAsia="Arial" w:cs="Arial"/>
          <w:color w:val="000000"/>
          <w:szCs w:val="22"/>
          <w:lang w:eastAsia="pt-BR"/>
        </w:rPr>
        <w:t xml:space="preserve">, </w:t>
      </w:r>
      <w:r w:rsidR="00683623">
        <w:rPr>
          <w:rFonts w:eastAsia="Arial" w:cs="Arial"/>
          <w:color w:val="000000"/>
          <w:szCs w:val="22"/>
          <w:lang w:eastAsia="pt-BR"/>
        </w:rPr>
        <w:t>Verificar e-mail</w:t>
      </w:r>
      <w:r w:rsidRPr="003C0279">
        <w:rPr>
          <w:rFonts w:eastAsia="Arial" w:cs="Arial"/>
          <w:color w:val="000000"/>
          <w:szCs w:val="22"/>
          <w:lang w:eastAsia="pt-BR"/>
        </w:rPr>
        <w:t xml:space="preserve">, </w:t>
      </w:r>
      <w:r w:rsidR="00683623">
        <w:rPr>
          <w:rFonts w:eastAsia="Arial" w:cs="Arial"/>
          <w:color w:val="000000"/>
          <w:szCs w:val="22"/>
          <w:lang w:eastAsia="pt-BR"/>
        </w:rPr>
        <w:t>Verificar Usuário</w:t>
      </w:r>
      <w:r w:rsidRPr="003C0279">
        <w:rPr>
          <w:rFonts w:eastAsia="Arial" w:cs="Arial"/>
          <w:color w:val="000000"/>
          <w:szCs w:val="22"/>
          <w:lang w:eastAsia="pt-BR"/>
        </w:rPr>
        <w:t xml:space="preserve">, </w:t>
      </w:r>
      <w:r w:rsidR="00683623">
        <w:rPr>
          <w:rFonts w:eastAsia="Arial" w:cs="Arial"/>
          <w:color w:val="000000"/>
          <w:szCs w:val="22"/>
          <w:lang w:eastAsia="pt-BR"/>
        </w:rPr>
        <w:t>Verificar senha</w:t>
      </w:r>
      <w:r w:rsidRPr="003C0279">
        <w:rPr>
          <w:rFonts w:eastAsia="Arial" w:cs="Arial"/>
          <w:color w:val="000000"/>
          <w:szCs w:val="22"/>
          <w:lang w:eastAsia="pt-BR"/>
        </w:rPr>
        <w:t xml:space="preserve">, </w:t>
      </w:r>
      <w:r w:rsidR="00683623">
        <w:rPr>
          <w:rFonts w:eastAsia="Arial" w:cs="Arial"/>
          <w:color w:val="000000"/>
          <w:szCs w:val="22"/>
          <w:lang w:eastAsia="pt-BR"/>
        </w:rPr>
        <w:t>Cadastrar sala</w:t>
      </w:r>
      <w:r w:rsidRPr="003C0279">
        <w:rPr>
          <w:rFonts w:eastAsia="Arial" w:cs="Arial"/>
          <w:color w:val="000000"/>
          <w:szCs w:val="22"/>
          <w:lang w:eastAsia="pt-BR"/>
        </w:rPr>
        <w:t>,</w:t>
      </w:r>
      <w:r w:rsidR="00683623">
        <w:rPr>
          <w:rFonts w:eastAsia="Arial" w:cs="Arial"/>
          <w:color w:val="000000"/>
          <w:szCs w:val="22"/>
          <w:lang w:eastAsia="pt-BR"/>
        </w:rPr>
        <w:t xml:space="preserve"> Cadastrar rota, Deletar sala, Deletar rota</w:t>
      </w:r>
      <w:r>
        <w:rPr>
          <w:rFonts w:eastAsia="Arial" w:cs="Arial"/>
          <w:color w:val="000000"/>
          <w:szCs w:val="22"/>
          <w:lang w:eastAsia="pt-BR"/>
        </w:rPr>
        <w:t>.</w:t>
      </w:r>
    </w:p>
    <w:p w14:paraId="43C48E60" w14:textId="450F8E7B" w:rsidR="003C0279" w:rsidRDefault="003C0279" w:rsidP="003C0279">
      <w:pPr>
        <w:spacing w:after="5" w:line="242" w:lineRule="auto"/>
        <w:ind w:left="706" w:right="748" w:firstLine="711"/>
        <w:rPr>
          <w:rFonts w:eastAsia="Arial" w:cs="Arial"/>
          <w:color w:val="000000"/>
          <w:szCs w:val="22"/>
          <w:lang w:eastAsia="pt-BR"/>
        </w:rPr>
      </w:pPr>
      <w:r w:rsidRPr="003C0279">
        <w:rPr>
          <w:rFonts w:eastAsia="Arial" w:cs="Arial"/>
          <w:color w:val="000000"/>
          <w:szCs w:val="22"/>
          <w:lang w:eastAsia="pt-BR"/>
        </w:rPr>
        <w:t xml:space="preserve">Nos próximos itens iremos detalhar cada caso e apresentar estes relacionados com o protótipo do aplicativo.  </w:t>
      </w:r>
    </w:p>
    <w:p w14:paraId="00D9CC2B" w14:textId="3E7A4C09" w:rsidR="003C0279" w:rsidRDefault="003C0279" w:rsidP="003C0279">
      <w:pPr>
        <w:spacing w:after="5" w:line="242" w:lineRule="auto"/>
        <w:ind w:left="706" w:right="748" w:firstLine="711"/>
        <w:rPr>
          <w:rFonts w:eastAsia="Arial" w:cs="Arial"/>
          <w:color w:val="000000"/>
          <w:szCs w:val="22"/>
          <w:lang w:eastAsia="pt-BR"/>
        </w:rPr>
      </w:pPr>
    </w:p>
    <w:p w14:paraId="74C3DADF" w14:textId="4F10644F" w:rsidR="003C0279" w:rsidRPr="007A0D11" w:rsidRDefault="007A0D11">
      <w:pPr>
        <w:pStyle w:val="Ttulo3"/>
        <w:numPr>
          <w:ilvl w:val="2"/>
          <w:numId w:val="1"/>
        </w:numPr>
        <w:rPr>
          <w:rFonts w:eastAsia="Arial"/>
          <w:lang w:eastAsia="pt-BR"/>
        </w:rPr>
      </w:pPr>
      <w:r>
        <w:rPr>
          <w:rFonts w:eastAsia="Arial"/>
          <w:lang w:eastAsia="pt-BR"/>
        </w:rPr>
        <w:t xml:space="preserve"> </w:t>
      </w:r>
      <w:bookmarkStart w:id="131" w:name="_Toc117172978"/>
      <w:r w:rsidR="00683623" w:rsidRPr="007A0D11">
        <w:rPr>
          <w:rFonts w:eastAsia="Arial"/>
          <w:lang w:eastAsia="pt-BR"/>
        </w:rPr>
        <w:t>Cadastrar Usuário</w:t>
      </w:r>
      <w:bookmarkEnd w:id="131"/>
    </w:p>
    <w:p w14:paraId="32C775B6" w14:textId="77777777" w:rsidR="00683623" w:rsidRDefault="00683623" w:rsidP="003C0279">
      <w:pPr>
        <w:spacing w:after="5" w:line="242" w:lineRule="auto"/>
        <w:ind w:left="706" w:right="748" w:firstLine="711"/>
        <w:rPr>
          <w:rFonts w:eastAsia="Arial" w:cs="Arial"/>
          <w:b/>
          <w:bCs/>
          <w:color w:val="000000"/>
          <w:szCs w:val="22"/>
          <w:lang w:eastAsia="pt-BR"/>
        </w:rPr>
      </w:pPr>
      <w:r>
        <w:rPr>
          <w:rFonts w:eastAsia="Arial" w:cs="Arial"/>
          <w:b/>
          <w:bCs/>
          <w:color w:val="000000"/>
          <w:szCs w:val="22"/>
          <w:lang w:eastAsia="pt-BR"/>
        </w:rPr>
        <w:tab/>
      </w:r>
    </w:p>
    <w:p w14:paraId="31218123" w14:textId="28FB88AE" w:rsidR="00683623" w:rsidRDefault="00683623" w:rsidP="003C0279">
      <w:pPr>
        <w:spacing w:after="5" w:line="242" w:lineRule="auto"/>
        <w:ind w:left="706" w:right="748" w:firstLine="711"/>
        <w:rPr>
          <w:rFonts w:eastAsia="Arial" w:cs="Arial"/>
          <w:color w:val="000000"/>
          <w:szCs w:val="22"/>
          <w:lang w:eastAsia="pt-BR"/>
        </w:rPr>
      </w:pPr>
      <w:r>
        <w:rPr>
          <w:rFonts w:eastAsia="Arial" w:cs="Arial"/>
          <w:color w:val="000000"/>
          <w:szCs w:val="22"/>
          <w:lang w:eastAsia="pt-BR"/>
        </w:rPr>
        <w:lastRenderedPageBreak/>
        <w:t>Este caso de uso, onde o ator é o usuário, deve possibilitar este a cadastrar-se. Quando o usuário não possui o cadastro no aplicativo, deverá acessar o cadastro e realizar a ação.</w:t>
      </w:r>
    </w:p>
    <w:p w14:paraId="55F1190D" w14:textId="77777777" w:rsidR="00683623" w:rsidRDefault="00683623" w:rsidP="003C0279">
      <w:pPr>
        <w:spacing w:after="5" w:line="242" w:lineRule="auto"/>
        <w:ind w:left="706" w:right="748" w:firstLine="711"/>
        <w:rPr>
          <w:rFonts w:eastAsia="Arial" w:cs="Arial"/>
          <w:color w:val="000000"/>
          <w:szCs w:val="22"/>
          <w:lang w:eastAsia="pt-BR"/>
        </w:rPr>
      </w:pPr>
      <w:r>
        <w:rPr>
          <w:rFonts w:eastAsia="Arial" w:cs="Arial"/>
          <w:color w:val="000000"/>
          <w:szCs w:val="22"/>
          <w:lang w:eastAsia="pt-BR"/>
        </w:rPr>
        <w:tab/>
      </w:r>
    </w:p>
    <w:p w14:paraId="54B75294" w14:textId="2ECBE1CD" w:rsidR="00683623" w:rsidRDefault="00683623" w:rsidP="00683623">
      <w:pPr>
        <w:spacing w:after="5" w:line="242" w:lineRule="auto"/>
        <w:ind w:left="2120" w:right="748" w:firstLine="4"/>
        <w:rPr>
          <w:rFonts w:eastAsia="Arial" w:cs="Arial"/>
          <w:b/>
          <w:bCs/>
          <w:color w:val="000000"/>
          <w:szCs w:val="22"/>
          <w:lang w:eastAsia="pt-BR"/>
        </w:rPr>
      </w:pPr>
      <w:r w:rsidRPr="00683623">
        <w:rPr>
          <w:rFonts w:eastAsia="Arial" w:cs="Arial"/>
          <w:b/>
          <w:bCs/>
          <w:color w:val="000000"/>
          <w:szCs w:val="22"/>
          <w:lang w:eastAsia="pt-BR"/>
        </w:rPr>
        <w:t xml:space="preserve"> Protótipo </w:t>
      </w:r>
    </w:p>
    <w:p w14:paraId="02BB2AE9" w14:textId="55B4282C" w:rsidR="00683623" w:rsidRDefault="00683623" w:rsidP="00683623">
      <w:pPr>
        <w:spacing w:after="5" w:line="242" w:lineRule="auto"/>
        <w:ind w:left="2120" w:right="748" w:firstLine="4"/>
        <w:rPr>
          <w:rFonts w:eastAsia="Arial" w:cs="Arial"/>
          <w:color w:val="000000"/>
          <w:szCs w:val="22"/>
          <w:lang w:eastAsia="pt-BR"/>
        </w:rPr>
      </w:pPr>
      <w:r>
        <w:rPr>
          <w:rFonts w:eastAsia="Arial" w:cs="Arial"/>
          <w:b/>
          <w:bCs/>
          <w:color w:val="000000"/>
          <w:szCs w:val="22"/>
          <w:lang w:eastAsia="pt-BR"/>
        </w:rPr>
        <w:tab/>
      </w:r>
      <w:r>
        <w:rPr>
          <w:rFonts w:eastAsia="Arial" w:cs="Arial"/>
          <w:color w:val="000000"/>
          <w:szCs w:val="22"/>
          <w:lang w:eastAsia="pt-BR"/>
        </w:rPr>
        <w:t xml:space="preserve">A tela abaixo permite o usuário realizar </w:t>
      </w:r>
      <w:proofErr w:type="gramStart"/>
      <w:r>
        <w:rPr>
          <w:rFonts w:eastAsia="Arial" w:cs="Arial"/>
          <w:color w:val="000000"/>
          <w:szCs w:val="22"/>
          <w:lang w:eastAsia="pt-BR"/>
        </w:rPr>
        <w:t>todas as situação</w:t>
      </w:r>
      <w:proofErr w:type="gramEnd"/>
      <w:r>
        <w:rPr>
          <w:rFonts w:eastAsia="Arial" w:cs="Arial"/>
          <w:color w:val="000000"/>
          <w:szCs w:val="22"/>
          <w:lang w:eastAsia="pt-BR"/>
        </w:rPr>
        <w:t xml:space="preserve"> definidas neste caso de uso, onde o usuário poderá se cadastrar.</w:t>
      </w:r>
    </w:p>
    <w:p w14:paraId="7B761159" w14:textId="7B847CB6" w:rsidR="007A0D11" w:rsidRDefault="007A0D11" w:rsidP="00683623">
      <w:pPr>
        <w:spacing w:after="5" w:line="242" w:lineRule="auto"/>
        <w:ind w:left="2120" w:right="748" w:firstLine="4"/>
        <w:rPr>
          <w:rFonts w:eastAsia="Arial" w:cs="Arial"/>
          <w:color w:val="000000"/>
          <w:szCs w:val="22"/>
          <w:lang w:eastAsia="pt-BR"/>
        </w:rPr>
      </w:pPr>
    </w:p>
    <w:p w14:paraId="24B15C36" w14:textId="1A39523D" w:rsidR="007A0D11" w:rsidRPr="00683623" w:rsidRDefault="00496871" w:rsidP="00683623">
      <w:pPr>
        <w:spacing w:after="5" w:line="242" w:lineRule="auto"/>
        <w:ind w:left="2120" w:right="748" w:firstLine="4"/>
        <w:rPr>
          <w:rFonts w:eastAsia="Arial" w:cs="Arial"/>
          <w:color w:val="000000"/>
          <w:szCs w:val="22"/>
          <w:lang w:eastAsia="pt-BR"/>
        </w:rPr>
      </w:pPr>
      <w:r>
        <w:rPr>
          <w:noProof/>
        </w:rPr>
        <mc:AlternateContent>
          <mc:Choice Requires="wps">
            <w:drawing>
              <wp:anchor distT="0" distB="0" distL="114300" distR="114300" simplePos="0" relativeHeight="251660288" behindDoc="0" locked="0" layoutInCell="1" allowOverlap="1" wp14:anchorId="227B2AFC" wp14:editId="4959EF2C">
                <wp:simplePos x="0" y="0"/>
                <wp:positionH relativeFrom="column">
                  <wp:posOffset>858520</wp:posOffset>
                </wp:positionH>
                <wp:positionV relativeFrom="paragraph">
                  <wp:posOffset>6939280</wp:posOffset>
                </wp:positionV>
                <wp:extent cx="4051300" cy="258445"/>
                <wp:effectExtent l="0" t="0" r="1270" b="1905"/>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CD0EC" w14:textId="68C7FF16" w:rsidR="007A0D11" w:rsidRPr="00502FF1" w:rsidRDefault="007A0D11" w:rsidP="007A0D11">
                            <w:pPr>
                              <w:pStyle w:val="Legenda"/>
                              <w:rPr>
                                <w:rFonts w:eastAsia="Arial" w:cs="Arial"/>
                                <w:color w:val="000000"/>
                                <w:sz w:val="24"/>
                              </w:rPr>
                            </w:pPr>
                            <w:r>
                              <w:t xml:space="preserve">                   Figura </w:t>
                            </w:r>
                            <w:r>
                              <w:fldChar w:fldCharType="begin"/>
                            </w:r>
                            <w:r>
                              <w:instrText xml:space="preserve"> SEQ Figura \* ARABIC </w:instrText>
                            </w:r>
                            <w:r>
                              <w:fldChar w:fldCharType="separate"/>
                            </w:r>
                            <w:r>
                              <w:rPr>
                                <w:noProof/>
                              </w:rPr>
                              <w:t>2</w:t>
                            </w:r>
                            <w:r>
                              <w:fldChar w:fldCharType="end"/>
                            </w:r>
                            <w:r>
                              <w:t xml:space="preserve"> - Tela de Cadastro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7B2AFC" id="Text Box 3" o:spid="_x0000_s1028" type="#_x0000_t202" style="position:absolute;left:0;text-align:left;margin-left:67.6pt;margin-top:546.4pt;width:319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" stroked="f">
                <v:textbox style="mso-fit-shape-to-text:t" inset="0,0,0,0">
                  <w:txbxContent>
                    <w:p w14:paraId="6A2CD0EC" w14:textId="68C7FF16" w:rsidR="007A0D11" w:rsidRPr="00502FF1" w:rsidRDefault="007A0D11" w:rsidP="007A0D11">
                      <w:pPr>
                        <w:pStyle w:val="Legenda"/>
                        <w:rPr>
                          <w:rFonts w:eastAsia="Arial" w:cs="Arial"/>
                          <w:color w:val="000000"/>
                          <w:sz w:val="24"/>
                        </w:rPr>
                      </w:pPr>
                      <w:r>
                        <w:t xml:space="preserve">                   Figura </w:t>
                      </w:r>
                      <w:r>
                        <w:fldChar w:fldCharType="begin"/>
                      </w:r>
                      <w:r>
                        <w:instrText xml:space="preserve"> SEQ Figura \* ARABIC </w:instrText>
                      </w:r>
                      <w:r>
                        <w:fldChar w:fldCharType="separate"/>
                      </w:r>
                      <w:r>
                        <w:rPr>
                          <w:noProof/>
                        </w:rPr>
                        <w:t>2</w:t>
                      </w:r>
                      <w:r>
                        <w:fldChar w:fldCharType="end"/>
                      </w:r>
                      <w:r>
                        <w:t xml:space="preserve"> - Tela de Cadastro</w:t>
                      </w:r>
                    </w:p>
                  </w:txbxContent>
                </v:textbox>
                <w10:wrap type="square"/>
              </v:shape>
            </w:pict>
          </mc:Fallback>
        </mc:AlternateContent>
      </w:r>
      <w:r w:rsidR="007A0D11" w:rsidRPr="007A0D11">
        <w:rPr>
          <w:rFonts w:eastAsia="Arial" w:cs="Arial"/>
          <w:noProof/>
          <w:color w:val="000000"/>
          <w:szCs w:val="22"/>
          <w:lang w:eastAsia="pt-BR"/>
        </w:rPr>
        <w:drawing>
          <wp:anchor distT="0" distB="0" distL="114300" distR="114300" simplePos="0" relativeHeight="251663872" behindDoc="0" locked="0" layoutInCell="1" allowOverlap="1" wp14:anchorId="0E9C55EA" wp14:editId="42FD5BE2">
            <wp:simplePos x="0" y="0"/>
            <wp:positionH relativeFrom="column">
              <wp:posOffset>858739</wp:posOffset>
            </wp:positionH>
            <wp:positionV relativeFrom="paragraph">
              <wp:posOffset>7620</wp:posOffset>
            </wp:positionV>
            <wp:extent cx="4051738" cy="6874686"/>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1738" cy="6874686"/>
                    </a:xfrm>
                    <a:prstGeom prst="rect">
                      <a:avLst/>
                    </a:prstGeom>
                  </pic:spPr>
                </pic:pic>
              </a:graphicData>
            </a:graphic>
          </wp:anchor>
        </w:drawing>
      </w:r>
    </w:p>
    <w:p w14:paraId="5819BE2C" w14:textId="1BBCAF1B" w:rsidR="00683623" w:rsidRDefault="00683623" w:rsidP="003C0279">
      <w:pPr>
        <w:spacing w:after="5" w:line="242" w:lineRule="auto"/>
        <w:ind w:left="706" w:right="748" w:firstLine="711"/>
        <w:rPr>
          <w:rFonts w:eastAsia="Arial" w:cs="Arial"/>
          <w:color w:val="000000"/>
          <w:szCs w:val="22"/>
          <w:lang w:eastAsia="pt-BR"/>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136BA7" w14:paraId="565154F1"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1121D4BB" w14:textId="77777777" w:rsidR="00136BA7" w:rsidRDefault="00136BA7"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59EAC068"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DE431A5" w14:textId="06E9AAE9" w:rsidR="00136BA7" w:rsidRDefault="00136BA7" w:rsidP="001D6495">
            <w:pPr>
              <w:spacing w:line="259" w:lineRule="auto"/>
              <w:ind w:left="72" w:firstLine="0"/>
              <w:jc w:val="left"/>
            </w:pPr>
            <w:r>
              <w:rPr>
                <w:sz w:val="20"/>
              </w:rPr>
              <w:t>Cadastrar usuário</w:t>
            </w:r>
            <w:r>
              <w:rPr>
                <w:sz w:val="20"/>
              </w:rPr>
              <w:t xml:space="preserve"> </w:t>
            </w:r>
          </w:p>
        </w:tc>
      </w:tr>
      <w:tr w:rsidR="00136BA7" w14:paraId="7C6FDDA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09347EC4" w14:textId="77777777" w:rsidR="00136BA7" w:rsidRDefault="00136BA7"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3DEFD72E"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51EDF78" w14:textId="77777777" w:rsidR="00136BA7" w:rsidRDefault="00136BA7" w:rsidP="001D6495">
            <w:pPr>
              <w:spacing w:line="259" w:lineRule="auto"/>
              <w:ind w:left="72" w:firstLine="0"/>
              <w:jc w:val="left"/>
            </w:pPr>
            <w:r>
              <w:rPr>
                <w:sz w:val="20"/>
              </w:rPr>
              <w:t xml:space="preserve">usuário </w:t>
            </w:r>
          </w:p>
        </w:tc>
      </w:tr>
      <w:tr w:rsidR="00136BA7" w14:paraId="35138E26"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6A9822F1" w14:textId="77777777" w:rsidR="00136BA7" w:rsidRDefault="00136BA7"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6981635F"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3CE1BF7" w14:textId="77777777" w:rsidR="00136BA7" w:rsidRDefault="00136BA7" w:rsidP="001D6495">
            <w:pPr>
              <w:spacing w:line="259" w:lineRule="auto"/>
              <w:ind w:left="72" w:firstLine="0"/>
              <w:jc w:val="left"/>
            </w:pPr>
            <w:r>
              <w:rPr>
                <w:sz w:val="20"/>
              </w:rPr>
              <w:t xml:space="preserve">n/a  </w:t>
            </w:r>
          </w:p>
        </w:tc>
      </w:tr>
      <w:tr w:rsidR="00136BA7" w14:paraId="67FD6014"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4A412338" w14:textId="77777777" w:rsidR="00136BA7" w:rsidRDefault="00136BA7"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3FF0E5E6"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7B07822" w14:textId="505C7D88" w:rsidR="00136BA7" w:rsidRDefault="00136BA7" w:rsidP="001D6495">
            <w:pPr>
              <w:spacing w:line="259" w:lineRule="auto"/>
              <w:ind w:left="72" w:firstLine="0"/>
              <w:jc w:val="left"/>
            </w:pPr>
            <w:r>
              <w:rPr>
                <w:sz w:val="20"/>
              </w:rPr>
              <w:t xml:space="preserve">Este caso deve possibilitar </w:t>
            </w:r>
            <w:r>
              <w:rPr>
                <w:sz w:val="20"/>
              </w:rPr>
              <w:t>o usuário a se cadastrar, caso ele não tenha uma conta.</w:t>
            </w:r>
            <w:r>
              <w:rPr>
                <w:sz w:val="20"/>
              </w:rPr>
              <w:t xml:space="preserve"> </w:t>
            </w:r>
          </w:p>
        </w:tc>
      </w:tr>
      <w:tr w:rsidR="00136BA7" w14:paraId="7275EA32"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7E5BD426" w14:textId="77777777" w:rsidR="00136BA7" w:rsidRDefault="00136BA7"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3E6C3CC"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66F224AD" w14:textId="236E23FB" w:rsidR="00136BA7" w:rsidRDefault="00136BA7" w:rsidP="001D6495">
            <w:pPr>
              <w:spacing w:line="259" w:lineRule="auto"/>
              <w:ind w:left="72" w:firstLine="0"/>
              <w:jc w:val="left"/>
            </w:pPr>
            <w:r>
              <w:t>Ter o aplicativo baixado</w:t>
            </w:r>
          </w:p>
        </w:tc>
      </w:tr>
      <w:tr w:rsidR="00136BA7" w14:paraId="75DD37A8"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30A668D7" w14:textId="77777777" w:rsidR="00136BA7" w:rsidRDefault="00136BA7"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B10D080"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F1BBAE1" w14:textId="0078BB9E" w:rsidR="00136BA7" w:rsidRDefault="00136BA7" w:rsidP="001D6495">
            <w:pPr>
              <w:spacing w:line="259" w:lineRule="auto"/>
              <w:ind w:left="72" w:firstLine="0"/>
              <w:jc w:val="left"/>
            </w:pPr>
            <w:r>
              <w:t>Ter uma conta de e-mail e inserir uma senha com 6 caracteres ou mais.</w:t>
            </w:r>
          </w:p>
        </w:tc>
      </w:tr>
      <w:tr w:rsidR="00136BA7" w14:paraId="1E304393"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42AD13C7" w14:textId="77777777" w:rsidR="00136BA7" w:rsidRDefault="00136BA7"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04DC9AEE" w14:textId="77777777" w:rsidR="00136BA7" w:rsidRDefault="00136BA7" w:rsidP="001D6495">
            <w:pPr>
              <w:spacing w:after="160" w:line="259" w:lineRule="auto"/>
              <w:ind w:firstLine="0"/>
              <w:jc w:val="left"/>
            </w:pPr>
          </w:p>
        </w:tc>
      </w:tr>
      <w:tr w:rsidR="00136BA7" w14:paraId="664451D3"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3C9D3133" w14:textId="77777777" w:rsidR="00136BA7" w:rsidRDefault="00136BA7"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5754059"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2E3299D5" w14:textId="77777777" w:rsidR="00136BA7" w:rsidRDefault="00136BA7" w:rsidP="001D6495">
            <w:pPr>
              <w:spacing w:line="259" w:lineRule="auto"/>
              <w:ind w:left="72" w:firstLine="0"/>
              <w:jc w:val="left"/>
            </w:pPr>
            <w:r>
              <w:rPr>
                <w:b/>
                <w:sz w:val="20"/>
              </w:rPr>
              <w:t>Ações do Sistema</w:t>
            </w:r>
            <w:r>
              <w:rPr>
                <w:sz w:val="20"/>
              </w:rPr>
              <w:t xml:space="preserve"> </w:t>
            </w:r>
          </w:p>
        </w:tc>
      </w:tr>
      <w:tr w:rsidR="00136BA7" w14:paraId="5B104516"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6603F680" w14:textId="0FF048EA" w:rsidR="00136BA7" w:rsidRDefault="00136BA7" w:rsidP="001D6495">
            <w:pPr>
              <w:spacing w:line="259" w:lineRule="auto"/>
              <w:ind w:left="66" w:firstLine="0"/>
            </w:pPr>
            <w:r>
              <w:rPr>
                <w:sz w:val="20"/>
              </w:rPr>
              <w:t>1. inser</w:t>
            </w:r>
            <w:r>
              <w:rPr>
                <w:sz w:val="20"/>
              </w:rPr>
              <w:t>ir</w:t>
            </w:r>
            <w:r>
              <w:rPr>
                <w:sz w:val="20"/>
              </w:rPr>
              <w:t xml:space="preserve"> os dados</w:t>
            </w:r>
            <w:r>
              <w:rPr>
                <w:sz w:val="20"/>
              </w:rPr>
              <w:t xml:space="preserve"> como</w:t>
            </w:r>
            <w:r>
              <w:rPr>
                <w:sz w:val="20"/>
              </w:rPr>
              <w:t xml:space="preserve"> e</w:t>
            </w:r>
            <w:r>
              <w:rPr>
                <w:sz w:val="20"/>
              </w:rPr>
              <w:t>-mail e senha, logo após apertar o botão cadastrar.</w:t>
            </w:r>
          </w:p>
        </w:tc>
        <w:tc>
          <w:tcPr>
            <w:tcW w:w="610" w:type="dxa"/>
            <w:tcBorders>
              <w:top w:val="single" w:sz="4" w:space="0" w:color="000000"/>
              <w:left w:val="nil"/>
              <w:bottom w:val="single" w:sz="4" w:space="0" w:color="000000"/>
              <w:right w:val="single" w:sz="4" w:space="0" w:color="000000"/>
            </w:tcBorders>
          </w:tcPr>
          <w:p w14:paraId="41146717" w14:textId="63F70C04" w:rsidR="00136BA7" w:rsidRDefault="00136BA7" w:rsidP="001D6495">
            <w:pPr>
              <w:spacing w:line="259" w:lineRule="auto"/>
              <w:ind w:firstLine="0"/>
            </w:pPr>
            <w:r>
              <w:rPr>
                <w:sz w:val="20"/>
              </w:rPr>
              <w:t xml:space="preserve"> </w:t>
            </w: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46C3A7FC" w14:textId="77777777" w:rsidR="00136BA7" w:rsidRDefault="00136BA7" w:rsidP="001D6495">
            <w:pPr>
              <w:spacing w:line="259" w:lineRule="auto"/>
              <w:ind w:left="72" w:firstLine="0"/>
              <w:jc w:val="left"/>
            </w:pPr>
            <w:r>
              <w:rPr>
                <w:sz w:val="20"/>
              </w:rPr>
              <w:t xml:space="preserve"> </w:t>
            </w:r>
          </w:p>
        </w:tc>
      </w:tr>
      <w:tr w:rsidR="00136BA7" w14:paraId="67FA3849"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1A375554" w14:textId="77777777" w:rsidR="00136BA7" w:rsidRDefault="00136BA7"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57D1466A"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287349D" w14:textId="77777777" w:rsidR="00136BA7" w:rsidRDefault="00136BA7" w:rsidP="001D6495">
            <w:pPr>
              <w:spacing w:line="259" w:lineRule="auto"/>
              <w:ind w:left="72" w:firstLine="0"/>
            </w:pPr>
            <w:r>
              <w:rPr>
                <w:sz w:val="20"/>
              </w:rPr>
              <w:t xml:space="preserve">2. Apresenta uma mensagem informado que o cadastro foi realizado.  </w:t>
            </w:r>
          </w:p>
        </w:tc>
      </w:tr>
    </w:tbl>
    <w:p w14:paraId="30964D57" w14:textId="77777777" w:rsidR="00136BA7" w:rsidRPr="00683623" w:rsidRDefault="00136BA7" w:rsidP="003C0279">
      <w:pPr>
        <w:spacing w:after="5" w:line="242" w:lineRule="auto"/>
        <w:ind w:left="706" w:right="748" w:firstLine="711"/>
        <w:rPr>
          <w:rFonts w:eastAsia="Arial" w:cs="Arial"/>
          <w:color w:val="000000"/>
          <w:szCs w:val="22"/>
          <w:lang w:eastAsia="pt-BR"/>
        </w:rPr>
      </w:pPr>
    </w:p>
    <w:p w14:paraId="2F939177" w14:textId="4B405015" w:rsidR="00683623" w:rsidRDefault="00683623" w:rsidP="003C0279">
      <w:pPr>
        <w:spacing w:after="5" w:line="242" w:lineRule="auto"/>
        <w:ind w:left="706" w:right="748" w:firstLine="711"/>
        <w:rPr>
          <w:rFonts w:eastAsia="Arial" w:cs="Arial"/>
          <w:b/>
          <w:bCs/>
          <w:color w:val="000000"/>
          <w:szCs w:val="22"/>
          <w:lang w:eastAsia="pt-BR"/>
        </w:rPr>
      </w:pPr>
    </w:p>
    <w:p w14:paraId="7D4D04E6" w14:textId="0EC1F281" w:rsidR="00683623" w:rsidRDefault="00683623" w:rsidP="003C0279">
      <w:pPr>
        <w:spacing w:after="5" w:line="242" w:lineRule="auto"/>
        <w:ind w:left="706" w:right="748" w:firstLine="711"/>
        <w:rPr>
          <w:rFonts w:eastAsia="Arial" w:cs="Arial"/>
          <w:b/>
          <w:bCs/>
          <w:color w:val="000000"/>
          <w:szCs w:val="22"/>
          <w:lang w:eastAsia="pt-BR"/>
        </w:rPr>
      </w:pPr>
    </w:p>
    <w:p w14:paraId="4180F796" w14:textId="7E39EE99" w:rsidR="00683623" w:rsidRPr="007A0D11" w:rsidRDefault="00683623">
      <w:pPr>
        <w:pStyle w:val="Ttulo3"/>
        <w:numPr>
          <w:ilvl w:val="2"/>
          <w:numId w:val="1"/>
        </w:numPr>
        <w:rPr>
          <w:rFonts w:eastAsia="Arial"/>
          <w:lang w:eastAsia="pt-BR"/>
        </w:rPr>
      </w:pPr>
      <w:bookmarkStart w:id="132" w:name="_Toc117172979"/>
      <w:r w:rsidRPr="007A0D11">
        <w:rPr>
          <w:rFonts w:eastAsia="Arial"/>
          <w:lang w:eastAsia="pt-BR"/>
        </w:rPr>
        <w:t>Acessar Usuário</w:t>
      </w:r>
      <w:bookmarkEnd w:id="132"/>
    </w:p>
    <w:p w14:paraId="3A65BBD2" w14:textId="6BE3318A" w:rsidR="007A0D11" w:rsidRDefault="007A0D11" w:rsidP="003C0279">
      <w:pPr>
        <w:spacing w:after="5" w:line="242" w:lineRule="auto"/>
        <w:ind w:left="706" w:right="748" w:firstLine="711"/>
        <w:rPr>
          <w:rFonts w:eastAsia="Arial" w:cs="Arial"/>
          <w:b/>
          <w:bCs/>
          <w:color w:val="000000"/>
          <w:szCs w:val="22"/>
          <w:lang w:eastAsia="pt-BR"/>
        </w:rPr>
      </w:pPr>
    </w:p>
    <w:p w14:paraId="05F07B90" w14:textId="20E6FD04" w:rsidR="007A0D11" w:rsidRDefault="007A0D11" w:rsidP="003C0279">
      <w:pPr>
        <w:spacing w:after="5" w:line="242" w:lineRule="auto"/>
        <w:ind w:left="706" w:right="748" w:firstLine="711"/>
        <w:rPr>
          <w:rFonts w:eastAsia="Arial" w:cs="Arial"/>
          <w:color w:val="000000"/>
          <w:szCs w:val="22"/>
          <w:lang w:eastAsia="pt-BR"/>
        </w:rPr>
      </w:pPr>
      <w:r w:rsidRPr="007A0D11">
        <w:rPr>
          <w:rFonts w:eastAsia="Arial" w:cs="Arial"/>
          <w:color w:val="000000"/>
          <w:szCs w:val="22"/>
          <w:lang w:eastAsia="pt-BR"/>
        </w:rPr>
        <w:t xml:space="preserve">Este caso de uso, onde o ator é o usuário, deve possibilitar </w:t>
      </w:r>
      <w:r>
        <w:rPr>
          <w:rFonts w:eastAsia="Arial" w:cs="Arial"/>
          <w:color w:val="000000"/>
          <w:szCs w:val="22"/>
          <w:lang w:eastAsia="pt-BR"/>
        </w:rPr>
        <w:t>este a acessar o aplicativo, inserindo seu usuário e senha e clicando no botão Login.</w:t>
      </w:r>
    </w:p>
    <w:p w14:paraId="58854F67" w14:textId="0D44112A" w:rsidR="007A0D11" w:rsidRDefault="007A0D11" w:rsidP="003C0279">
      <w:pPr>
        <w:spacing w:after="5" w:line="242" w:lineRule="auto"/>
        <w:ind w:left="706" w:right="748" w:firstLine="711"/>
        <w:rPr>
          <w:rFonts w:eastAsia="Arial" w:cs="Arial"/>
          <w:color w:val="000000"/>
          <w:szCs w:val="22"/>
          <w:lang w:eastAsia="pt-BR"/>
        </w:rPr>
      </w:pPr>
    </w:p>
    <w:p w14:paraId="07533D92" w14:textId="314B44DE" w:rsidR="007A0D11" w:rsidRDefault="007A0D11" w:rsidP="003C0279">
      <w:pPr>
        <w:spacing w:after="5" w:line="242" w:lineRule="auto"/>
        <w:ind w:left="706" w:right="748" w:firstLine="711"/>
        <w:rPr>
          <w:rFonts w:eastAsia="Arial" w:cs="Arial"/>
          <w:b/>
          <w:bCs/>
          <w:color w:val="000000"/>
          <w:szCs w:val="22"/>
          <w:lang w:eastAsia="pt-BR"/>
        </w:rPr>
      </w:pPr>
      <w:r w:rsidRPr="007A0D11">
        <w:rPr>
          <w:rFonts w:eastAsia="Arial" w:cs="Arial"/>
          <w:b/>
          <w:bCs/>
          <w:color w:val="000000"/>
          <w:szCs w:val="22"/>
          <w:lang w:eastAsia="pt-BR"/>
        </w:rPr>
        <w:t>Protótipo</w:t>
      </w:r>
    </w:p>
    <w:p w14:paraId="4451BE51" w14:textId="0EFEFD80" w:rsidR="007A0D11" w:rsidRDefault="007A0D11" w:rsidP="003C0279">
      <w:pPr>
        <w:spacing w:after="5" w:line="242" w:lineRule="auto"/>
        <w:ind w:left="706" w:right="748" w:firstLine="711"/>
        <w:rPr>
          <w:rFonts w:eastAsia="Arial" w:cs="Arial"/>
          <w:b/>
          <w:bCs/>
          <w:color w:val="000000"/>
          <w:szCs w:val="22"/>
          <w:lang w:eastAsia="pt-BR"/>
        </w:rPr>
      </w:pPr>
    </w:p>
    <w:p w14:paraId="674FC355" w14:textId="4017B702" w:rsidR="007A0D11" w:rsidRDefault="007A0D11" w:rsidP="003C0279">
      <w:pPr>
        <w:spacing w:after="5" w:line="242" w:lineRule="auto"/>
        <w:ind w:left="706" w:right="748" w:firstLine="711"/>
        <w:rPr>
          <w:rFonts w:eastAsia="Arial" w:cs="Arial"/>
          <w:color w:val="000000"/>
          <w:szCs w:val="22"/>
          <w:lang w:eastAsia="pt-BR"/>
        </w:rPr>
      </w:pPr>
      <w:r>
        <w:rPr>
          <w:rFonts w:eastAsia="Arial" w:cs="Arial"/>
          <w:color w:val="000000"/>
          <w:szCs w:val="22"/>
          <w:lang w:eastAsia="pt-BR"/>
        </w:rPr>
        <w:t xml:space="preserve">A tela abaixo permite </w:t>
      </w:r>
      <w:proofErr w:type="spellStart"/>
      <w:r>
        <w:rPr>
          <w:rFonts w:eastAsia="Arial" w:cs="Arial"/>
          <w:color w:val="000000"/>
          <w:szCs w:val="22"/>
          <w:lang w:eastAsia="pt-BR"/>
        </w:rPr>
        <w:t>o</w:t>
      </w:r>
      <w:proofErr w:type="spellEnd"/>
      <w:r>
        <w:rPr>
          <w:rFonts w:eastAsia="Arial" w:cs="Arial"/>
          <w:color w:val="000000"/>
          <w:szCs w:val="22"/>
          <w:lang w:eastAsia="pt-BR"/>
        </w:rPr>
        <w:t xml:space="preserve"> usuário acessar o sistema inserindo o seu e-mail e senha.</w:t>
      </w:r>
    </w:p>
    <w:p w14:paraId="68D4901B" w14:textId="3DA9477B" w:rsidR="007A0D11" w:rsidRDefault="007A0D11" w:rsidP="003C0279">
      <w:pPr>
        <w:spacing w:after="5" w:line="242" w:lineRule="auto"/>
        <w:ind w:left="706" w:right="748" w:firstLine="711"/>
        <w:rPr>
          <w:rFonts w:eastAsia="Arial" w:cs="Arial"/>
          <w:color w:val="000000"/>
          <w:szCs w:val="22"/>
          <w:lang w:eastAsia="pt-BR"/>
        </w:rPr>
      </w:pPr>
    </w:p>
    <w:p w14:paraId="706F1236" w14:textId="77777777" w:rsidR="007A0D11" w:rsidRDefault="007A0D11" w:rsidP="007A0D11">
      <w:pPr>
        <w:keepNext/>
        <w:spacing w:after="5" w:line="242" w:lineRule="auto"/>
        <w:ind w:left="706" w:right="748" w:firstLine="711"/>
      </w:pPr>
      <w:r w:rsidRPr="007A0D11">
        <w:rPr>
          <w:rFonts w:eastAsia="Arial" w:cs="Arial"/>
          <w:b/>
          <w:bCs/>
          <w:noProof/>
          <w:color w:val="000000"/>
          <w:szCs w:val="22"/>
          <w:lang w:eastAsia="pt-BR"/>
        </w:rPr>
        <w:lastRenderedPageBreak/>
        <w:drawing>
          <wp:inline distT="0" distB="0" distL="0" distR="0" wp14:anchorId="7C9E9385" wp14:editId="35814034">
            <wp:extent cx="4046488" cy="6889531"/>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1703" cy="6932461"/>
                    </a:xfrm>
                    <a:prstGeom prst="rect">
                      <a:avLst/>
                    </a:prstGeom>
                  </pic:spPr>
                </pic:pic>
              </a:graphicData>
            </a:graphic>
          </wp:inline>
        </w:drawing>
      </w:r>
    </w:p>
    <w:p w14:paraId="22281433" w14:textId="153B0D3D" w:rsidR="007A0D11" w:rsidRPr="007A0D11" w:rsidRDefault="007A0D11" w:rsidP="007A0D11">
      <w:pPr>
        <w:pStyle w:val="Legenda"/>
        <w:rPr>
          <w:rFonts w:eastAsia="Arial" w:cs="Arial"/>
          <w:b/>
          <w:bCs/>
          <w:color w:val="000000"/>
          <w:szCs w:val="22"/>
          <w:lang w:eastAsia="pt-BR"/>
        </w:rPr>
      </w:pPr>
      <w:r>
        <w:t xml:space="preserve">                                                   Figura </w:t>
      </w:r>
      <w:r>
        <w:fldChar w:fldCharType="begin"/>
      </w:r>
      <w:r>
        <w:instrText xml:space="preserve"> SEQ Figura \* ARABIC </w:instrText>
      </w:r>
      <w:r>
        <w:fldChar w:fldCharType="separate"/>
      </w:r>
      <w:r>
        <w:rPr>
          <w:noProof/>
        </w:rPr>
        <w:t>3</w:t>
      </w:r>
      <w:r>
        <w:fldChar w:fldCharType="end"/>
      </w:r>
      <w:r>
        <w:t xml:space="preserve"> - Tela de Login</w:t>
      </w:r>
    </w:p>
    <w:p w14:paraId="3F4C2A6C" w14:textId="68043498" w:rsidR="00683623" w:rsidRDefault="00683623" w:rsidP="003C0279">
      <w:pPr>
        <w:spacing w:after="5" w:line="242" w:lineRule="auto"/>
        <w:ind w:left="706" w:right="748" w:firstLine="711"/>
        <w:rPr>
          <w:rFonts w:eastAsia="Arial" w:cs="Arial"/>
          <w:b/>
          <w:bCs/>
          <w:color w:val="000000"/>
          <w:szCs w:val="22"/>
          <w:lang w:eastAsia="pt-BR"/>
        </w:rPr>
      </w:pPr>
    </w:p>
    <w:p w14:paraId="04629060" w14:textId="575420D2" w:rsidR="00683623" w:rsidRDefault="00683623" w:rsidP="003C0279">
      <w:pPr>
        <w:spacing w:after="5" w:line="242" w:lineRule="auto"/>
        <w:ind w:left="706" w:right="748" w:firstLine="711"/>
        <w:rPr>
          <w:rFonts w:eastAsia="Arial" w:cs="Arial"/>
          <w:b/>
          <w:bCs/>
          <w:color w:val="000000"/>
          <w:szCs w:val="22"/>
          <w:lang w:eastAsia="pt-BR"/>
        </w:rPr>
      </w:pPr>
    </w:p>
    <w:p w14:paraId="517C0A08" w14:textId="07688785" w:rsidR="00136BA7" w:rsidRDefault="00136BA7" w:rsidP="003C0279">
      <w:pPr>
        <w:spacing w:after="5" w:line="242" w:lineRule="auto"/>
        <w:ind w:left="706" w:right="748" w:firstLine="711"/>
        <w:rPr>
          <w:rFonts w:eastAsia="Arial" w:cs="Arial"/>
          <w:b/>
          <w:bCs/>
          <w:color w:val="000000"/>
          <w:szCs w:val="22"/>
          <w:lang w:eastAsia="pt-BR"/>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136BA7" w14:paraId="1D965627"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7860F972" w14:textId="77777777" w:rsidR="00136BA7" w:rsidRDefault="00136BA7"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3B4E94A8"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50A9CFD1" w14:textId="2880445C" w:rsidR="00136BA7" w:rsidRDefault="00136BA7" w:rsidP="001D6495">
            <w:pPr>
              <w:spacing w:line="259" w:lineRule="auto"/>
              <w:ind w:left="72" w:firstLine="0"/>
              <w:jc w:val="left"/>
            </w:pPr>
            <w:r>
              <w:rPr>
                <w:sz w:val="20"/>
              </w:rPr>
              <w:t>Acessar</w:t>
            </w:r>
            <w:r>
              <w:rPr>
                <w:sz w:val="20"/>
              </w:rPr>
              <w:t xml:space="preserve"> usuário </w:t>
            </w:r>
          </w:p>
        </w:tc>
      </w:tr>
      <w:tr w:rsidR="00136BA7" w14:paraId="6877C947"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2B73C5C0" w14:textId="77777777" w:rsidR="00136BA7" w:rsidRDefault="00136BA7"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13761757"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46A2E1C" w14:textId="77777777" w:rsidR="00136BA7" w:rsidRDefault="00136BA7" w:rsidP="001D6495">
            <w:pPr>
              <w:spacing w:line="259" w:lineRule="auto"/>
              <w:ind w:left="72" w:firstLine="0"/>
              <w:jc w:val="left"/>
            </w:pPr>
            <w:r>
              <w:rPr>
                <w:sz w:val="20"/>
              </w:rPr>
              <w:t xml:space="preserve">usuário </w:t>
            </w:r>
          </w:p>
        </w:tc>
      </w:tr>
      <w:tr w:rsidR="00136BA7" w14:paraId="25FA82F1"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56719237" w14:textId="77777777" w:rsidR="00136BA7" w:rsidRDefault="00136BA7"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5E03379F"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C79C154" w14:textId="77777777" w:rsidR="00136BA7" w:rsidRDefault="00136BA7" w:rsidP="001D6495">
            <w:pPr>
              <w:spacing w:line="259" w:lineRule="auto"/>
              <w:ind w:left="72" w:firstLine="0"/>
              <w:jc w:val="left"/>
            </w:pPr>
            <w:r>
              <w:rPr>
                <w:sz w:val="20"/>
              </w:rPr>
              <w:t xml:space="preserve">n/a  </w:t>
            </w:r>
          </w:p>
        </w:tc>
      </w:tr>
      <w:tr w:rsidR="00136BA7" w14:paraId="384C62C7"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167E1FB6" w14:textId="77777777" w:rsidR="00136BA7" w:rsidRDefault="00136BA7" w:rsidP="001D6495">
            <w:pPr>
              <w:spacing w:line="259" w:lineRule="auto"/>
              <w:ind w:left="66" w:firstLine="0"/>
              <w:jc w:val="left"/>
            </w:pPr>
            <w:r>
              <w:rPr>
                <w:b/>
                <w:sz w:val="20"/>
              </w:rPr>
              <w:lastRenderedPageBreak/>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7F933984"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E128A31" w14:textId="1A736340" w:rsidR="00136BA7" w:rsidRDefault="00136BA7" w:rsidP="001D6495">
            <w:pPr>
              <w:spacing w:line="259" w:lineRule="auto"/>
              <w:ind w:left="72" w:firstLine="0"/>
              <w:jc w:val="left"/>
            </w:pPr>
            <w:r>
              <w:rPr>
                <w:sz w:val="20"/>
              </w:rPr>
              <w:t xml:space="preserve">Este caso deve possibilitar o usuário a </w:t>
            </w:r>
            <w:r>
              <w:rPr>
                <w:sz w:val="20"/>
              </w:rPr>
              <w:t>acessar o sistema, quando ele já estiver cadastrado no mesmo.</w:t>
            </w:r>
            <w:r>
              <w:rPr>
                <w:sz w:val="20"/>
              </w:rPr>
              <w:t xml:space="preserve"> </w:t>
            </w:r>
          </w:p>
        </w:tc>
      </w:tr>
      <w:tr w:rsidR="00136BA7" w14:paraId="2DB58421"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65763220" w14:textId="77777777" w:rsidR="00136BA7" w:rsidRDefault="00136BA7"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026DDA8F"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B6646C3" w14:textId="57B35A00" w:rsidR="00136BA7" w:rsidRDefault="00136BA7" w:rsidP="001D6495">
            <w:pPr>
              <w:spacing w:line="259" w:lineRule="auto"/>
              <w:ind w:left="72" w:firstLine="0"/>
              <w:jc w:val="left"/>
            </w:pPr>
            <w:r>
              <w:t>Ter o aplicativo baixado</w:t>
            </w:r>
            <w:r>
              <w:t>.</w:t>
            </w:r>
          </w:p>
        </w:tc>
      </w:tr>
      <w:tr w:rsidR="00136BA7" w14:paraId="5A73400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279AB5F0" w14:textId="77777777" w:rsidR="00136BA7" w:rsidRDefault="00136BA7"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5428AC1"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4D214C3" w14:textId="40EF611B" w:rsidR="00136BA7" w:rsidRDefault="00136BA7" w:rsidP="001D6495">
            <w:pPr>
              <w:spacing w:line="259" w:lineRule="auto"/>
              <w:ind w:left="72" w:firstLine="0"/>
              <w:jc w:val="left"/>
            </w:pPr>
            <w:r>
              <w:t>n/a</w:t>
            </w:r>
          </w:p>
        </w:tc>
      </w:tr>
      <w:tr w:rsidR="00136BA7" w14:paraId="6B893FC3"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126D09F1" w14:textId="77777777" w:rsidR="00136BA7" w:rsidRDefault="00136BA7"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7C232682" w14:textId="77777777" w:rsidR="00136BA7" w:rsidRDefault="00136BA7" w:rsidP="001D6495">
            <w:pPr>
              <w:spacing w:after="160" w:line="259" w:lineRule="auto"/>
              <w:ind w:firstLine="0"/>
              <w:jc w:val="left"/>
            </w:pPr>
          </w:p>
        </w:tc>
      </w:tr>
      <w:tr w:rsidR="00136BA7" w14:paraId="7A870758"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0B600378" w14:textId="77777777" w:rsidR="00136BA7" w:rsidRDefault="00136BA7"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D71CE29"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11FEE43F" w14:textId="77777777" w:rsidR="00136BA7" w:rsidRDefault="00136BA7" w:rsidP="001D6495">
            <w:pPr>
              <w:spacing w:line="259" w:lineRule="auto"/>
              <w:ind w:left="72" w:firstLine="0"/>
              <w:jc w:val="left"/>
            </w:pPr>
            <w:r>
              <w:rPr>
                <w:b/>
                <w:sz w:val="20"/>
              </w:rPr>
              <w:t>Ações do Sistema</w:t>
            </w:r>
            <w:r>
              <w:rPr>
                <w:sz w:val="20"/>
              </w:rPr>
              <w:t xml:space="preserve"> </w:t>
            </w:r>
          </w:p>
        </w:tc>
      </w:tr>
      <w:tr w:rsidR="00136BA7" w14:paraId="72C7935A"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2931BF98" w14:textId="08CFF99C" w:rsidR="00136BA7" w:rsidRDefault="00136BA7" w:rsidP="001D6495">
            <w:pPr>
              <w:spacing w:line="259" w:lineRule="auto"/>
              <w:ind w:left="66" w:firstLine="0"/>
            </w:pPr>
            <w:r>
              <w:rPr>
                <w:sz w:val="20"/>
              </w:rPr>
              <w:t>1. insere os dados como e-mail e senha</w:t>
            </w:r>
            <w:r>
              <w:rPr>
                <w:sz w:val="20"/>
              </w:rPr>
              <w:t>, logo após apertar o botão “Login”.</w:t>
            </w:r>
          </w:p>
        </w:tc>
        <w:tc>
          <w:tcPr>
            <w:tcW w:w="610" w:type="dxa"/>
            <w:tcBorders>
              <w:top w:val="single" w:sz="4" w:space="0" w:color="000000"/>
              <w:left w:val="nil"/>
              <w:bottom w:val="single" w:sz="4" w:space="0" w:color="000000"/>
              <w:right w:val="single" w:sz="4" w:space="0" w:color="000000"/>
            </w:tcBorders>
          </w:tcPr>
          <w:p w14:paraId="748FF12C" w14:textId="77777777" w:rsidR="00136BA7" w:rsidRDefault="00136BA7"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512425B6" w14:textId="77777777" w:rsidR="00136BA7" w:rsidRDefault="00136BA7" w:rsidP="001D6495">
            <w:pPr>
              <w:spacing w:line="259" w:lineRule="auto"/>
              <w:ind w:left="72" w:firstLine="0"/>
              <w:jc w:val="left"/>
            </w:pPr>
            <w:r>
              <w:rPr>
                <w:sz w:val="20"/>
              </w:rPr>
              <w:t xml:space="preserve"> </w:t>
            </w:r>
          </w:p>
        </w:tc>
      </w:tr>
      <w:tr w:rsidR="00136BA7" w14:paraId="625ED92E"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6D6CD489" w14:textId="77777777" w:rsidR="00136BA7" w:rsidRDefault="00136BA7"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03227AE4" w14:textId="77777777" w:rsidR="00136BA7" w:rsidRDefault="00136BA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5CD13EB0" w14:textId="46107F04" w:rsidR="00136BA7" w:rsidRDefault="00136BA7" w:rsidP="001D6495">
            <w:pPr>
              <w:spacing w:line="259" w:lineRule="auto"/>
              <w:ind w:left="72" w:firstLine="0"/>
            </w:pPr>
            <w:r>
              <w:rPr>
                <w:sz w:val="20"/>
              </w:rPr>
              <w:t xml:space="preserve">2. Apresenta uma mensagem informado que o </w:t>
            </w:r>
            <w:r w:rsidR="003E2727">
              <w:rPr>
                <w:sz w:val="20"/>
              </w:rPr>
              <w:t>login</w:t>
            </w:r>
            <w:r>
              <w:rPr>
                <w:sz w:val="20"/>
              </w:rPr>
              <w:t xml:space="preserve"> foi realizado</w:t>
            </w:r>
            <w:r w:rsidR="003E2727">
              <w:rPr>
                <w:sz w:val="20"/>
              </w:rPr>
              <w:t xml:space="preserve"> e o aplicativo alterna de página.</w:t>
            </w:r>
            <w:r>
              <w:rPr>
                <w:sz w:val="20"/>
              </w:rPr>
              <w:t xml:space="preserve">  </w:t>
            </w:r>
          </w:p>
        </w:tc>
      </w:tr>
    </w:tbl>
    <w:p w14:paraId="50239CD5" w14:textId="77777777" w:rsidR="00136BA7" w:rsidRDefault="00136BA7" w:rsidP="003C0279">
      <w:pPr>
        <w:spacing w:after="5" w:line="242" w:lineRule="auto"/>
        <w:ind w:left="706" w:right="748" w:firstLine="711"/>
        <w:rPr>
          <w:rFonts w:eastAsia="Arial" w:cs="Arial"/>
          <w:b/>
          <w:bCs/>
          <w:color w:val="000000"/>
          <w:szCs w:val="22"/>
          <w:lang w:eastAsia="pt-BR"/>
        </w:rPr>
      </w:pPr>
    </w:p>
    <w:p w14:paraId="4BAEAE7B" w14:textId="77777777" w:rsidR="00136BA7" w:rsidRDefault="00136BA7" w:rsidP="003C0279">
      <w:pPr>
        <w:spacing w:after="5" w:line="242" w:lineRule="auto"/>
        <w:ind w:left="706" w:right="748" w:firstLine="711"/>
        <w:rPr>
          <w:rFonts w:eastAsia="Arial" w:cs="Arial"/>
          <w:b/>
          <w:bCs/>
          <w:color w:val="000000"/>
          <w:szCs w:val="22"/>
          <w:lang w:eastAsia="pt-BR"/>
        </w:rPr>
      </w:pPr>
    </w:p>
    <w:p w14:paraId="0744F8E9" w14:textId="7C0DAEEC" w:rsidR="00136BA7" w:rsidRDefault="00136BA7" w:rsidP="003C0279">
      <w:pPr>
        <w:spacing w:after="5" w:line="242" w:lineRule="auto"/>
        <w:ind w:left="706" w:right="748" w:firstLine="711"/>
        <w:rPr>
          <w:rFonts w:eastAsia="Arial" w:cs="Arial"/>
          <w:b/>
          <w:bCs/>
          <w:color w:val="000000"/>
          <w:szCs w:val="22"/>
          <w:lang w:eastAsia="pt-BR"/>
        </w:rPr>
      </w:pPr>
    </w:p>
    <w:p w14:paraId="33FCA15A" w14:textId="77777777" w:rsidR="00136BA7" w:rsidRDefault="00136BA7" w:rsidP="003C0279">
      <w:pPr>
        <w:spacing w:after="5" w:line="242" w:lineRule="auto"/>
        <w:ind w:left="706" w:right="748" w:firstLine="711"/>
        <w:rPr>
          <w:rFonts w:eastAsia="Arial" w:cs="Arial"/>
          <w:b/>
          <w:bCs/>
          <w:color w:val="000000"/>
          <w:szCs w:val="22"/>
          <w:lang w:eastAsia="pt-BR"/>
        </w:rPr>
      </w:pPr>
    </w:p>
    <w:p w14:paraId="20248E25" w14:textId="155CEE09" w:rsidR="00683623" w:rsidRDefault="00683623" w:rsidP="003E2727">
      <w:pPr>
        <w:pStyle w:val="Ttulo3"/>
        <w:numPr>
          <w:ilvl w:val="2"/>
          <w:numId w:val="1"/>
        </w:numPr>
        <w:rPr>
          <w:rFonts w:eastAsia="Arial"/>
          <w:lang w:eastAsia="pt-BR"/>
        </w:rPr>
      </w:pPr>
      <w:bookmarkStart w:id="133" w:name="_Toc117172980"/>
      <w:proofErr w:type="spellStart"/>
      <w:r>
        <w:rPr>
          <w:rFonts w:eastAsia="Arial"/>
          <w:lang w:eastAsia="pt-BR"/>
        </w:rPr>
        <w:t>Deslogar</w:t>
      </w:r>
      <w:proofErr w:type="spellEnd"/>
      <w:r>
        <w:rPr>
          <w:rFonts w:eastAsia="Arial"/>
          <w:lang w:eastAsia="pt-BR"/>
        </w:rPr>
        <w:t xml:space="preserve"> usuário</w:t>
      </w:r>
      <w:bookmarkEnd w:id="133"/>
    </w:p>
    <w:p w14:paraId="39EA4B37" w14:textId="732D4669" w:rsidR="003E2727" w:rsidRDefault="003E2727" w:rsidP="003C0279">
      <w:pPr>
        <w:spacing w:after="5" w:line="242" w:lineRule="auto"/>
        <w:ind w:left="706" w:right="748" w:firstLine="711"/>
        <w:rPr>
          <w:rFonts w:eastAsia="Arial" w:cs="Arial"/>
          <w:b/>
          <w:bCs/>
          <w:color w:val="000000"/>
          <w:szCs w:val="22"/>
          <w:lang w:eastAsia="pt-BR"/>
        </w:rPr>
      </w:pPr>
    </w:p>
    <w:p w14:paraId="2AF31C90" w14:textId="704EB94A" w:rsidR="003E2727" w:rsidRDefault="003E2727" w:rsidP="003C0279">
      <w:pPr>
        <w:spacing w:after="5" w:line="242" w:lineRule="auto"/>
        <w:ind w:left="706" w:right="748" w:firstLine="711"/>
        <w:rPr>
          <w:rFonts w:eastAsia="Arial" w:cs="Arial"/>
          <w:color w:val="000000"/>
          <w:szCs w:val="22"/>
          <w:lang w:eastAsia="pt-BR"/>
        </w:rPr>
      </w:pPr>
      <w:r>
        <w:rPr>
          <w:rFonts w:eastAsia="Arial" w:cs="Arial"/>
          <w:color w:val="000000"/>
          <w:szCs w:val="22"/>
          <w:lang w:eastAsia="pt-BR"/>
        </w:rPr>
        <w:t xml:space="preserve">Este caso de uso onde o ator é o usuário, possibilita que o usuário saia do sistema. Apertando no botão de </w:t>
      </w:r>
      <w:proofErr w:type="spellStart"/>
      <w:r>
        <w:rPr>
          <w:rFonts w:eastAsia="Arial" w:cs="Arial"/>
          <w:color w:val="000000"/>
          <w:szCs w:val="22"/>
          <w:lang w:eastAsia="pt-BR"/>
        </w:rPr>
        <w:t>deslogar</w:t>
      </w:r>
      <w:proofErr w:type="spellEnd"/>
      <w:r>
        <w:rPr>
          <w:rFonts w:eastAsia="Arial" w:cs="Arial"/>
          <w:color w:val="000000"/>
          <w:szCs w:val="22"/>
          <w:lang w:eastAsia="pt-BR"/>
        </w:rPr>
        <w:t>.</w:t>
      </w:r>
    </w:p>
    <w:p w14:paraId="1727395B" w14:textId="56D01A12" w:rsidR="003E2727" w:rsidRDefault="003E2727" w:rsidP="003C0279">
      <w:pPr>
        <w:spacing w:after="5" w:line="242" w:lineRule="auto"/>
        <w:ind w:left="706" w:right="748" w:firstLine="711"/>
        <w:rPr>
          <w:rFonts w:eastAsia="Arial" w:cs="Arial"/>
          <w:color w:val="000000"/>
          <w:szCs w:val="22"/>
          <w:lang w:eastAsia="pt-BR"/>
        </w:rPr>
      </w:pPr>
    </w:p>
    <w:p w14:paraId="0884FF5B" w14:textId="5B015737" w:rsidR="003E2727" w:rsidRDefault="003E2727" w:rsidP="003C0279">
      <w:pPr>
        <w:spacing w:after="5" w:line="242" w:lineRule="auto"/>
        <w:ind w:left="706" w:right="748" w:firstLine="711"/>
        <w:rPr>
          <w:rFonts w:eastAsia="Arial" w:cs="Arial"/>
          <w:b/>
          <w:bCs/>
          <w:color w:val="000000"/>
          <w:szCs w:val="22"/>
          <w:lang w:eastAsia="pt-BR"/>
        </w:rPr>
      </w:pPr>
      <w:r w:rsidRPr="00115F40">
        <w:rPr>
          <w:rFonts w:eastAsia="Arial" w:cs="Arial"/>
          <w:b/>
          <w:bCs/>
          <w:color w:val="000000"/>
          <w:szCs w:val="22"/>
          <w:lang w:eastAsia="pt-BR"/>
        </w:rPr>
        <w:t>Protótipo</w:t>
      </w:r>
    </w:p>
    <w:p w14:paraId="5D7BB24B" w14:textId="6D73D4DD" w:rsidR="0017194D" w:rsidRDefault="0017194D" w:rsidP="003C0279">
      <w:pPr>
        <w:spacing w:after="5" w:line="242" w:lineRule="auto"/>
        <w:ind w:left="706" w:right="748" w:firstLine="711"/>
        <w:rPr>
          <w:rFonts w:eastAsia="Arial" w:cs="Arial"/>
          <w:b/>
          <w:bCs/>
          <w:color w:val="000000"/>
          <w:szCs w:val="22"/>
          <w:lang w:eastAsia="pt-BR"/>
        </w:rPr>
      </w:pPr>
    </w:p>
    <w:p w14:paraId="0FBA1886" w14:textId="714B986E" w:rsidR="0017194D" w:rsidRDefault="0017194D" w:rsidP="003C0279">
      <w:pPr>
        <w:spacing w:after="5" w:line="242" w:lineRule="auto"/>
        <w:ind w:left="706" w:right="748" w:firstLine="711"/>
        <w:rPr>
          <w:rFonts w:eastAsia="Arial" w:cs="Arial"/>
          <w:b/>
          <w:bCs/>
          <w:color w:val="000000"/>
          <w:szCs w:val="22"/>
          <w:lang w:eastAsia="pt-BR"/>
        </w:rPr>
      </w:pPr>
    </w:p>
    <w:p w14:paraId="7C23A64C" w14:textId="63538EA9" w:rsidR="0017194D" w:rsidRPr="00115F40" w:rsidRDefault="0017194D" w:rsidP="003C0279">
      <w:pPr>
        <w:spacing w:after="5" w:line="242" w:lineRule="auto"/>
        <w:ind w:left="706" w:right="748" w:firstLine="711"/>
        <w:rPr>
          <w:rFonts w:eastAsia="Arial" w:cs="Arial"/>
          <w:b/>
          <w:bCs/>
          <w:color w:val="000000"/>
          <w:szCs w:val="22"/>
          <w:lang w:eastAsia="pt-BR"/>
        </w:rPr>
      </w:pPr>
      <w:r w:rsidRPr="0017194D">
        <w:rPr>
          <w:rFonts w:eastAsia="Arial" w:cs="Arial"/>
          <w:b/>
          <w:bCs/>
          <w:color w:val="000000"/>
          <w:szCs w:val="22"/>
          <w:lang w:eastAsia="pt-BR"/>
        </w:rPr>
        <w:lastRenderedPageBreak/>
        <w:drawing>
          <wp:anchor distT="0" distB="0" distL="114300" distR="114300" simplePos="0" relativeHeight="251664896" behindDoc="0" locked="0" layoutInCell="1" allowOverlap="1" wp14:anchorId="1794CF26" wp14:editId="135CDCFB">
            <wp:simplePos x="0" y="0"/>
            <wp:positionH relativeFrom="margin">
              <wp:align>center</wp:align>
            </wp:positionH>
            <wp:positionV relativeFrom="paragraph">
              <wp:posOffset>189</wp:posOffset>
            </wp:positionV>
            <wp:extent cx="4734586" cy="7687748"/>
            <wp:effectExtent l="0" t="0" r="8890" b="889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34586" cy="7687748"/>
                    </a:xfrm>
                    <a:prstGeom prst="rect">
                      <a:avLst/>
                    </a:prstGeom>
                  </pic:spPr>
                </pic:pic>
              </a:graphicData>
            </a:graphic>
          </wp:anchor>
        </w:drawing>
      </w:r>
    </w:p>
    <w:p w14:paraId="0B254D24" w14:textId="310D0EB5" w:rsidR="003E2727" w:rsidRDefault="003E2727" w:rsidP="003C0279">
      <w:pPr>
        <w:spacing w:after="5" w:line="242" w:lineRule="auto"/>
        <w:ind w:left="706" w:right="748" w:firstLine="711"/>
        <w:rPr>
          <w:rFonts w:eastAsia="Arial" w:cs="Arial"/>
          <w:color w:val="000000"/>
          <w:szCs w:val="22"/>
          <w:lang w:eastAsia="pt-BR"/>
        </w:rPr>
      </w:pPr>
    </w:p>
    <w:p w14:paraId="5CFA0B2C" w14:textId="77777777" w:rsidR="003E2727" w:rsidRPr="003E2727" w:rsidRDefault="003E2727" w:rsidP="003C0279">
      <w:pPr>
        <w:spacing w:after="5" w:line="242" w:lineRule="auto"/>
        <w:ind w:left="706" w:right="748" w:firstLine="711"/>
        <w:rPr>
          <w:rFonts w:eastAsia="Arial" w:cs="Arial"/>
          <w:color w:val="000000"/>
          <w:szCs w:val="22"/>
          <w:lang w:eastAsia="pt-BR"/>
        </w:rPr>
      </w:pPr>
    </w:p>
    <w:p w14:paraId="7A8248BC" w14:textId="77777777" w:rsidR="003E2727" w:rsidRDefault="003E2727" w:rsidP="003C0279">
      <w:pPr>
        <w:spacing w:after="5" w:line="242" w:lineRule="auto"/>
        <w:ind w:left="706" w:right="748" w:firstLine="711"/>
        <w:rPr>
          <w:rFonts w:eastAsia="Arial" w:cs="Arial"/>
          <w:b/>
          <w:bCs/>
          <w:color w:val="000000"/>
          <w:szCs w:val="22"/>
          <w:lang w:eastAsia="pt-BR"/>
        </w:rPr>
      </w:pPr>
    </w:p>
    <w:p w14:paraId="0DDDC5C9" w14:textId="0FF96B97" w:rsidR="00136BA7" w:rsidRDefault="00136BA7" w:rsidP="003C0279">
      <w:pPr>
        <w:spacing w:after="5" w:line="242" w:lineRule="auto"/>
        <w:ind w:left="706" w:right="748" w:firstLine="711"/>
        <w:rPr>
          <w:rFonts w:eastAsia="Arial" w:cs="Arial"/>
          <w:b/>
          <w:bCs/>
          <w:color w:val="000000"/>
          <w:szCs w:val="22"/>
          <w:lang w:eastAsia="pt-BR"/>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3E2727" w14:paraId="1D9889DE"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01E59639" w14:textId="77777777" w:rsidR="003E2727" w:rsidRDefault="003E2727" w:rsidP="001D6495">
            <w:pPr>
              <w:spacing w:line="259" w:lineRule="auto"/>
              <w:ind w:left="66" w:firstLine="0"/>
              <w:jc w:val="left"/>
            </w:pPr>
            <w:r>
              <w:rPr>
                <w:b/>
                <w:sz w:val="20"/>
              </w:rPr>
              <w:lastRenderedPageBreak/>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5FC0AD0C"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7DBB82DE" w14:textId="5F04B7F6" w:rsidR="003E2727" w:rsidRDefault="003E2727" w:rsidP="001D6495">
            <w:pPr>
              <w:spacing w:line="259" w:lineRule="auto"/>
              <w:ind w:left="72" w:firstLine="0"/>
              <w:jc w:val="left"/>
            </w:pPr>
            <w:proofErr w:type="spellStart"/>
            <w:r>
              <w:rPr>
                <w:sz w:val="20"/>
              </w:rPr>
              <w:t>Deslogar</w:t>
            </w:r>
            <w:proofErr w:type="spellEnd"/>
            <w:r>
              <w:rPr>
                <w:sz w:val="20"/>
              </w:rPr>
              <w:t xml:space="preserve"> usuário</w:t>
            </w:r>
            <w:r>
              <w:rPr>
                <w:sz w:val="20"/>
              </w:rPr>
              <w:t xml:space="preserve"> </w:t>
            </w:r>
          </w:p>
        </w:tc>
      </w:tr>
      <w:tr w:rsidR="003E2727" w14:paraId="3217A011"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7FEDD001" w14:textId="77777777" w:rsidR="003E2727" w:rsidRDefault="003E2727"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6151A5B4"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44EE799" w14:textId="77777777" w:rsidR="003E2727" w:rsidRDefault="003E2727" w:rsidP="001D6495">
            <w:pPr>
              <w:spacing w:line="259" w:lineRule="auto"/>
              <w:ind w:left="72" w:firstLine="0"/>
              <w:jc w:val="left"/>
            </w:pPr>
            <w:r>
              <w:rPr>
                <w:sz w:val="20"/>
              </w:rPr>
              <w:t xml:space="preserve">usuário </w:t>
            </w:r>
          </w:p>
        </w:tc>
      </w:tr>
      <w:tr w:rsidR="003E2727" w14:paraId="5A084F77"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4F646A97" w14:textId="77777777" w:rsidR="003E2727" w:rsidRDefault="003E2727"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5A5A0875"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B035608" w14:textId="77777777" w:rsidR="003E2727" w:rsidRDefault="003E2727" w:rsidP="001D6495">
            <w:pPr>
              <w:spacing w:line="259" w:lineRule="auto"/>
              <w:ind w:left="72" w:firstLine="0"/>
              <w:jc w:val="left"/>
            </w:pPr>
            <w:r>
              <w:rPr>
                <w:sz w:val="20"/>
              </w:rPr>
              <w:t xml:space="preserve">n/a  </w:t>
            </w:r>
          </w:p>
        </w:tc>
      </w:tr>
      <w:tr w:rsidR="003E2727" w14:paraId="38212DE1"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0BDD6AEA" w14:textId="77777777" w:rsidR="003E2727" w:rsidRDefault="003E2727"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485B4EF3"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71F0A61A" w14:textId="18F3C8C9" w:rsidR="003E2727" w:rsidRDefault="003E2727" w:rsidP="001D6495">
            <w:pPr>
              <w:spacing w:line="259" w:lineRule="auto"/>
              <w:ind w:left="72" w:firstLine="0"/>
              <w:jc w:val="left"/>
            </w:pPr>
            <w:r>
              <w:rPr>
                <w:sz w:val="20"/>
              </w:rPr>
              <w:t>Este caso deve possibilitar o usuário a</w:t>
            </w:r>
            <w:r>
              <w:rPr>
                <w:sz w:val="20"/>
              </w:rPr>
              <w:t xml:space="preserve"> sair do sistema</w:t>
            </w:r>
            <w:r>
              <w:rPr>
                <w:sz w:val="20"/>
              </w:rPr>
              <w:t xml:space="preserve">. </w:t>
            </w:r>
          </w:p>
        </w:tc>
      </w:tr>
      <w:tr w:rsidR="003E2727" w14:paraId="2F34DBF5"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6BE9E315" w14:textId="77777777" w:rsidR="003E2727" w:rsidRDefault="003E2727"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06B98E60"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797A22A" w14:textId="48A80655" w:rsidR="003E2727" w:rsidRDefault="003E2727" w:rsidP="001D6495">
            <w:pPr>
              <w:spacing w:line="259" w:lineRule="auto"/>
              <w:ind w:left="72" w:firstLine="0"/>
              <w:jc w:val="left"/>
            </w:pPr>
            <w:r>
              <w:t>Ter o aplicativo baixado</w:t>
            </w:r>
            <w:r>
              <w:t xml:space="preserve"> e estar logado na conta.</w:t>
            </w:r>
          </w:p>
        </w:tc>
      </w:tr>
      <w:tr w:rsidR="003E2727" w14:paraId="2031110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19E71069" w14:textId="77777777" w:rsidR="003E2727" w:rsidRDefault="003E2727"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506D4DC8"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0C4DCFFF" w14:textId="128A4E7E" w:rsidR="003E2727" w:rsidRDefault="003E2727" w:rsidP="001D6495">
            <w:pPr>
              <w:spacing w:line="259" w:lineRule="auto"/>
              <w:ind w:left="72" w:firstLine="0"/>
              <w:jc w:val="left"/>
            </w:pPr>
            <w:r>
              <w:t>n/a</w:t>
            </w:r>
          </w:p>
        </w:tc>
      </w:tr>
      <w:tr w:rsidR="003E2727" w14:paraId="1DCA0486"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1567E808" w14:textId="77777777" w:rsidR="003E2727" w:rsidRDefault="003E2727"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4E3D393F" w14:textId="77777777" w:rsidR="003E2727" w:rsidRDefault="003E2727" w:rsidP="001D6495">
            <w:pPr>
              <w:spacing w:after="160" w:line="259" w:lineRule="auto"/>
              <w:ind w:firstLine="0"/>
              <w:jc w:val="left"/>
            </w:pPr>
          </w:p>
        </w:tc>
      </w:tr>
      <w:tr w:rsidR="003E2727" w14:paraId="2497C32B"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6A1C4BF7" w14:textId="77777777" w:rsidR="003E2727" w:rsidRDefault="003E2727"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5A9B20EA"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0C4A9737" w14:textId="77777777" w:rsidR="003E2727" w:rsidRDefault="003E2727" w:rsidP="001D6495">
            <w:pPr>
              <w:spacing w:line="259" w:lineRule="auto"/>
              <w:ind w:left="72" w:firstLine="0"/>
              <w:jc w:val="left"/>
            </w:pPr>
            <w:r>
              <w:rPr>
                <w:b/>
                <w:sz w:val="20"/>
              </w:rPr>
              <w:t>Ações do Sistema</w:t>
            </w:r>
            <w:r>
              <w:rPr>
                <w:sz w:val="20"/>
              </w:rPr>
              <w:t xml:space="preserve"> </w:t>
            </w:r>
          </w:p>
        </w:tc>
      </w:tr>
      <w:tr w:rsidR="003E2727" w14:paraId="1EBFDB56"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6D270636" w14:textId="330EDC99" w:rsidR="003E2727" w:rsidRDefault="003E2727" w:rsidP="003E2727">
            <w:pPr>
              <w:pStyle w:val="PargrafodaLista"/>
              <w:numPr>
                <w:ilvl w:val="0"/>
                <w:numId w:val="2"/>
              </w:numPr>
              <w:spacing w:line="259" w:lineRule="auto"/>
            </w:pPr>
            <w:r>
              <w:t xml:space="preserve">Apertar o botão de </w:t>
            </w:r>
            <w:proofErr w:type="spellStart"/>
            <w:r>
              <w:t>deslogar</w:t>
            </w:r>
            <w:proofErr w:type="spellEnd"/>
            <w:r>
              <w:t>.</w:t>
            </w:r>
          </w:p>
        </w:tc>
        <w:tc>
          <w:tcPr>
            <w:tcW w:w="610" w:type="dxa"/>
            <w:tcBorders>
              <w:top w:val="single" w:sz="4" w:space="0" w:color="000000"/>
              <w:left w:val="nil"/>
              <w:bottom w:val="single" w:sz="4" w:space="0" w:color="000000"/>
              <w:right w:val="single" w:sz="4" w:space="0" w:color="000000"/>
            </w:tcBorders>
          </w:tcPr>
          <w:p w14:paraId="0D262B4C" w14:textId="77777777" w:rsidR="003E2727" w:rsidRDefault="003E2727"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0C57C8D2" w14:textId="77777777" w:rsidR="003E2727" w:rsidRDefault="003E2727" w:rsidP="001D6495">
            <w:pPr>
              <w:spacing w:line="259" w:lineRule="auto"/>
              <w:ind w:left="72" w:firstLine="0"/>
              <w:jc w:val="left"/>
            </w:pPr>
            <w:r>
              <w:rPr>
                <w:sz w:val="20"/>
              </w:rPr>
              <w:t xml:space="preserve"> </w:t>
            </w:r>
          </w:p>
        </w:tc>
      </w:tr>
      <w:tr w:rsidR="003E2727" w14:paraId="4119060F"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414E2AD0" w14:textId="77777777" w:rsidR="003E2727" w:rsidRDefault="003E2727"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6ECD4CB8" w14:textId="77777777" w:rsidR="003E2727" w:rsidRDefault="003E2727"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550522E8" w14:textId="6922F379" w:rsidR="003E2727" w:rsidRDefault="003E2727" w:rsidP="001D6495">
            <w:pPr>
              <w:spacing w:line="259" w:lineRule="auto"/>
              <w:ind w:left="72" w:firstLine="0"/>
            </w:pPr>
            <w:r>
              <w:rPr>
                <w:sz w:val="20"/>
              </w:rPr>
              <w:t>2. Apresenta uma mensagem informado que o</w:t>
            </w:r>
            <w:r>
              <w:rPr>
                <w:sz w:val="20"/>
              </w:rPr>
              <w:t xml:space="preserve"> usuário </w:t>
            </w:r>
            <w:proofErr w:type="spellStart"/>
            <w:r>
              <w:rPr>
                <w:sz w:val="20"/>
              </w:rPr>
              <w:t>deslogou</w:t>
            </w:r>
            <w:proofErr w:type="spellEnd"/>
            <w:r>
              <w:rPr>
                <w:sz w:val="20"/>
              </w:rPr>
              <w:t xml:space="preserve">.  </w:t>
            </w:r>
          </w:p>
        </w:tc>
      </w:tr>
    </w:tbl>
    <w:p w14:paraId="6EA142D7" w14:textId="77777777" w:rsidR="00136BA7" w:rsidRDefault="00136BA7" w:rsidP="003C0279">
      <w:pPr>
        <w:spacing w:after="5" w:line="242" w:lineRule="auto"/>
        <w:ind w:left="706" w:right="748" w:firstLine="711"/>
        <w:rPr>
          <w:rFonts w:eastAsia="Arial" w:cs="Arial"/>
          <w:b/>
          <w:bCs/>
          <w:color w:val="000000"/>
          <w:szCs w:val="22"/>
          <w:lang w:eastAsia="pt-BR"/>
        </w:rPr>
      </w:pPr>
    </w:p>
    <w:p w14:paraId="17E61022" w14:textId="7005AD5C" w:rsidR="00683623" w:rsidRDefault="00683623" w:rsidP="003C0279">
      <w:pPr>
        <w:spacing w:after="5" w:line="242" w:lineRule="auto"/>
        <w:ind w:left="706" w:right="748" w:firstLine="711"/>
        <w:rPr>
          <w:rFonts w:eastAsia="Arial" w:cs="Arial"/>
          <w:b/>
          <w:bCs/>
          <w:color w:val="000000"/>
          <w:szCs w:val="22"/>
          <w:lang w:eastAsia="pt-BR"/>
        </w:rPr>
      </w:pPr>
    </w:p>
    <w:p w14:paraId="1F7368A7" w14:textId="0F29A357" w:rsidR="0017194D" w:rsidRDefault="00683623" w:rsidP="00583246">
      <w:pPr>
        <w:pStyle w:val="Ttulo3"/>
        <w:numPr>
          <w:ilvl w:val="2"/>
          <w:numId w:val="1"/>
        </w:numPr>
        <w:rPr>
          <w:rFonts w:eastAsia="Arial"/>
          <w:lang w:eastAsia="pt-BR"/>
        </w:rPr>
      </w:pPr>
      <w:bookmarkStart w:id="134" w:name="_Toc117172981"/>
      <w:r>
        <w:rPr>
          <w:rFonts w:eastAsia="Arial"/>
          <w:lang w:eastAsia="pt-BR"/>
        </w:rPr>
        <w:t>Verificar e-ma</w:t>
      </w:r>
      <w:r w:rsidR="0017194D">
        <w:rPr>
          <w:rFonts w:eastAsia="Arial"/>
          <w:lang w:eastAsia="pt-BR"/>
        </w:rPr>
        <w:t>il</w:t>
      </w:r>
      <w:bookmarkEnd w:id="134"/>
    </w:p>
    <w:p w14:paraId="17A654C9" w14:textId="630F5465" w:rsidR="0017194D" w:rsidRDefault="0017194D" w:rsidP="0017194D">
      <w:pPr>
        <w:spacing w:after="5" w:line="242" w:lineRule="auto"/>
        <w:ind w:left="706" w:right="748" w:firstLine="711"/>
        <w:rPr>
          <w:rFonts w:eastAsia="Arial" w:cs="Arial"/>
          <w:b/>
          <w:bCs/>
          <w:color w:val="000000"/>
          <w:szCs w:val="22"/>
          <w:lang w:eastAsia="pt-BR"/>
        </w:rPr>
      </w:pPr>
    </w:p>
    <w:p w14:paraId="5E259B6E" w14:textId="7C4FA652" w:rsidR="0017194D" w:rsidRDefault="0017194D" w:rsidP="0017194D">
      <w:pPr>
        <w:spacing w:after="5" w:line="242" w:lineRule="auto"/>
        <w:ind w:left="706" w:right="748" w:firstLine="711"/>
        <w:rPr>
          <w:rFonts w:eastAsia="Arial" w:cs="Arial"/>
          <w:b/>
          <w:bCs/>
          <w:color w:val="000000"/>
          <w:szCs w:val="22"/>
          <w:lang w:eastAsia="pt-BR"/>
        </w:rPr>
      </w:pPr>
    </w:p>
    <w:p w14:paraId="16AC8D0E" w14:textId="2F069D65" w:rsidR="0017194D" w:rsidRDefault="0017194D" w:rsidP="0017194D">
      <w:pPr>
        <w:spacing w:after="5" w:line="242" w:lineRule="auto"/>
        <w:ind w:left="706" w:right="748" w:firstLine="711"/>
        <w:rPr>
          <w:rFonts w:eastAsia="Arial" w:cs="Arial"/>
          <w:color w:val="000000"/>
          <w:szCs w:val="22"/>
          <w:lang w:eastAsia="pt-BR"/>
        </w:rPr>
      </w:pPr>
      <w:r w:rsidRPr="0017194D">
        <w:rPr>
          <w:rFonts w:eastAsia="Arial" w:cs="Arial"/>
          <w:color w:val="000000"/>
          <w:szCs w:val="22"/>
          <w:lang w:eastAsia="pt-BR"/>
        </w:rPr>
        <w:t>O</w:t>
      </w:r>
      <w:r>
        <w:rPr>
          <w:rFonts w:eastAsia="Arial" w:cs="Arial"/>
          <w:color w:val="000000"/>
          <w:szCs w:val="22"/>
          <w:lang w:eastAsia="pt-BR"/>
        </w:rPr>
        <w:t>s atores</w:t>
      </w:r>
      <w:r w:rsidRPr="0017194D">
        <w:rPr>
          <w:rFonts w:eastAsia="Arial" w:cs="Arial"/>
          <w:color w:val="000000"/>
          <w:szCs w:val="22"/>
          <w:lang w:eastAsia="pt-BR"/>
        </w:rPr>
        <w:t xml:space="preserve"> existente</w:t>
      </w:r>
      <w:r>
        <w:rPr>
          <w:rFonts w:eastAsia="Arial" w:cs="Arial"/>
          <w:color w:val="000000"/>
          <w:szCs w:val="22"/>
          <w:lang w:eastAsia="pt-BR"/>
        </w:rPr>
        <w:t>s</w:t>
      </w:r>
      <w:r w:rsidRPr="0017194D">
        <w:rPr>
          <w:rFonts w:eastAsia="Arial" w:cs="Arial"/>
          <w:color w:val="000000"/>
          <w:szCs w:val="22"/>
          <w:lang w:eastAsia="pt-BR"/>
        </w:rPr>
        <w:t xml:space="preserve"> neste caso de uso </w:t>
      </w:r>
      <w:r>
        <w:rPr>
          <w:rFonts w:eastAsia="Arial" w:cs="Arial"/>
          <w:color w:val="000000"/>
          <w:szCs w:val="22"/>
          <w:lang w:eastAsia="pt-BR"/>
        </w:rPr>
        <w:t>são</w:t>
      </w:r>
      <w:r w:rsidRPr="0017194D">
        <w:rPr>
          <w:rFonts w:eastAsia="Arial" w:cs="Arial"/>
          <w:color w:val="000000"/>
          <w:szCs w:val="22"/>
          <w:lang w:eastAsia="pt-BR"/>
        </w:rPr>
        <w:t xml:space="preserve"> o sistema</w:t>
      </w:r>
      <w:r>
        <w:rPr>
          <w:rFonts w:eastAsia="Arial" w:cs="Arial"/>
          <w:color w:val="000000"/>
          <w:szCs w:val="22"/>
          <w:lang w:eastAsia="pt-BR"/>
        </w:rPr>
        <w:t xml:space="preserve"> e o usuário</w:t>
      </w:r>
      <w:r w:rsidRPr="0017194D">
        <w:rPr>
          <w:rFonts w:eastAsia="Arial" w:cs="Arial"/>
          <w:color w:val="000000"/>
          <w:szCs w:val="22"/>
          <w:lang w:eastAsia="pt-BR"/>
        </w:rPr>
        <w:t xml:space="preserve">, que </w:t>
      </w:r>
      <w:r>
        <w:rPr>
          <w:rFonts w:eastAsia="Arial" w:cs="Arial"/>
          <w:color w:val="000000"/>
          <w:szCs w:val="22"/>
          <w:lang w:eastAsia="pt-BR"/>
        </w:rPr>
        <w:t xml:space="preserve">quando o usuário envia o e-mail o sistema </w:t>
      </w:r>
      <w:r w:rsidRPr="0017194D">
        <w:rPr>
          <w:rFonts w:eastAsia="Arial" w:cs="Arial"/>
          <w:color w:val="000000"/>
          <w:szCs w:val="22"/>
          <w:lang w:eastAsia="pt-BR"/>
        </w:rPr>
        <w:t xml:space="preserve">verifica se o e-mail </w:t>
      </w:r>
      <w:r>
        <w:rPr>
          <w:rFonts w:eastAsia="Arial" w:cs="Arial"/>
          <w:color w:val="000000"/>
          <w:szCs w:val="22"/>
          <w:lang w:eastAsia="pt-BR"/>
        </w:rPr>
        <w:t>já está cadastrado ou não, para efetuar um futuro login ou cadastro.</w:t>
      </w:r>
    </w:p>
    <w:p w14:paraId="12777C5A" w14:textId="35C773CD" w:rsidR="0017194D" w:rsidRDefault="0017194D" w:rsidP="0017194D">
      <w:pPr>
        <w:spacing w:after="5" w:line="242" w:lineRule="auto"/>
        <w:ind w:left="706" w:right="748" w:firstLine="711"/>
        <w:rPr>
          <w:rFonts w:eastAsia="Arial" w:cs="Arial"/>
          <w:color w:val="000000"/>
          <w:szCs w:val="22"/>
          <w:lang w:eastAsia="pt-BR"/>
        </w:rPr>
      </w:pPr>
    </w:p>
    <w:p w14:paraId="3FB24275" w14:textId="34AC6B2E" w:rsidR="0017194D" w:rsidRDefault="0017194D" w:rsidP="0017194D">
      <w:pPr>
        <w:spacing w:after="5" w:line="242" w:lineRule="auto"/>
        <w:ind w:left="706" w:right="748" w:firstLine="711"/>
        <w:rPr>
          <w:rFonts w:eastAsia="Arial" w:cs="Arial"/>
          <w:color w:val="000000"/>
          <w:szCs w:val="22"/>
          <w:lang w:eastAsia="pt-BR"/>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17194D" w14:paraId="4FA5D1F3"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5973EC51" w14:textId="77777777" w:rsidR="0017194D" w:rsidRDefault="0017194D"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4F3DD177"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199AD9B" w14:textId="3C748936" w:rsidR="0017194D" w:rsidRDefault="0017194D" w:rsidP="001D6495">
            <w:pPr>
              <w:spacing w:line="259" w:lineRule="auto"/>
              <w:ind w:left="72" w:firstLine="0"/>
              <w:jc w:val="left"/>
            </w:pPr>
            <w:r>
              <w:rPr>
                <w:sz w:val="20"/>
              </w:rPr>
              <w:t>Verificar e-mail</w:t>
            </w:r>
          </w:p>
        </w:tc>
      </w:tr>
      <w:tr w:rsidR="0017194D" w14:paraId="4AE3D1C7"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27742B6C" w14:textId="77777777" w:rsidR="0017194D" w:rsidRDefault="0017194D"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2EB2A767"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6CCD3BE" w14:textId="26618240" w:rsidR="0017194D" w:rsidRDefault="0017194D" w:rsidP="001D6495">
            <w:pPr>
              <w:spacing w:line="259" w:lineRule="auto"/>
              <w:ind w:left="72" w:firstLine="0"/>
              <w:jc w:val="left"/>
            </w:pPr>
            <w:r>
              <w:rPr>
                <w:sz w:val="20"/>
              </w:rPr>
              <w:t>Usuário</w:t>
            </w:r>
          </w:p>
        </w:tc>
      </w:tr>
      <w:tr w:rsidR="0017194D" w14:paraId="05F920B7"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20F38A26" w14:textId="77777777" w:rsidR="0017194D" w:rsidRDefault="0017194D"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3A0798E4"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50812870" w14:textId="511AF73C" w:rsidR="0017194D" w:rsidRDefault="0017194D" w:rsidP="001D6495">
            <w:pPr>
              <w:spacing w:line="259" w:lineRule="auto"/>
              <w:ind w:left="72" w:firstLine="0"/>
              <w:jc w:val="left"/>
            </w:pPr>
            <w:r>
              <w:rPr>
                <w:sz w:val="20"/>
              </w:rPr>
              <w:t>Sistema</w:t>
            </w:r>
            <w:r>
              <w:rPr>
                <w:sz w:val="20"/>
              </w:rPr>
              <w:t xml:space="preserve">  </w:t>
            </w:r>
          </w:p>
        </w:tc>
      </w:tr>
      <w:tr w:rsidR="0017194D" w14:paraId="18EE2294"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4168BFA8" w14:textId="77777777" w:rsidR="0017194D" w:rsidRDefault="0017194D"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6A8D6C31"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E7C7DAD" w14:textId="58BB20CE" w:rsidR="0017194D" w:rsidRDefault="0017194D" w:rsidP="001D6495">
            <w:pPr>
              <w:spacing w:line="259" w:lineRule="auto"/>
              <w:ind w:left="72" w:firstLine="0"/>
              <w:jc w:val="left"/>
            </w:pPr>
            <w:r>
              <w:rPr>
                <w:sz w:val="20"/>
              </w:rPr>
              <w:t xml:space="preserve">Este caso deve possibilitar o usuário a </w:t>
            </w:r>
            <w:r>
              <w:rPr>
                <w:sz w:val="20"/>
              </w:rPr>
              <w:t>acessar o sistema ou se cadastrar.</w:t>
            </w:r>
          </w:p>
        </w:tc>
      </w:tr>
      <w:tr w:rsidR="0017194D" w14:paraId="1605EAD1"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02B13B3F" w14:textId="77777777" w:rsidR="0017194D" w:rsidRDefault="0017194D"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643A8B32"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4FAD68F" w14:textId="25DCBD9B" w:rsidR="0017194D" w:rsidRDefault="0017194D" w:rsidP="001D6495">
            <w:pPr>
              <w:spacing w:line="259" w:lineRule="auto"/>
              <w:ind w:left="72" w:firstLine="0"/>
              <w:jc w:val="left"/>
            </w:pPr>
            <w:r>
              <w:t>Ter o aplicativo baixado</w:t>
            </w:r>
            <w:r>
              <w:t>.</w:t>
            </w:r>
          </w:p>
        </w:tc>
      </w:tr>
      <w:tr w:rsidR="0017194D" w14:paraId="43A751A5"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7C0E169C" w14:textId="77777777" w:rsidR="0017194D" w:rsidRDefault="0017194D"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438651D6"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2FE5FA1" w14:textId="77777777" w:rsidR="0017194D" w:rsidRDefault="0017194D" w:rsidP="001D6495">
            <w:pPr>
              <w:spacing w:line="259" w:lineRule="auto"/>
              <w:ind w:left="72" w:firstLine="0"/>
              <w:jc w:val="left"/>
            </w:pPr>
            <w:r>
              <w:t>n/a</w:t>
            </w:r>
          </w:p>
        </w:tc>
      </w:tr>
      <w:tr w:rsidR="0017194D" w14:paraId="3BCDA807"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04F3FC97" w14:textId="77777777" w:rsidR="0017194D" w:rsidRDefault="0017194D"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1F2DD193" w14:textId="77777777" w:rsidR="0017194D" w:rsidRDefault="0017194D" w:rsidP="001D6495">
            <w:pPr>
              <w:spacing w:after="160" w:line="259" w:lineRule="auto"/>
              <w:ind w:firstLine="0"/>
              <w:jc w:val="left"/>
            </w:pPr>
          </w:p>
        </w:tc>
      </w:tr>
      <w:tr w:rsidR="0017194D" w14:paraId="43A79321"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5BB3F426" w14:textId="77777777" w:rsidR="0017194D" w:rsidRDefault="0017194D"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1AA4D51"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1D64EB67" w14:textId="77777777" w:rsidR="0017194D" w:rsidRDefault="0017194D" w:rsidP="001D6495">
            <w:pPr>
              <w:spacing w:line="259" w:lineRule="auto"/>
              <w:ind w:left="72" w:firstLine="0"/>
              <w:jc w:val="left"/>
            </w:pPr>
            <w:r>
              <w:rPr>
                <w:b/>
                <w:sz w:val="20"/>
              </w:rPr>
              <w:t>Ações do Sistema</w:t>
            </w:r>
            <w:r>
              <w:rPr>
                <w:sz w:val="20"/>
              </w:rPr>
              <w:t xml:space="preserve"> </w:t>
            </w:r>
          </w:p>
        </w:tc>
      </w:tr>
      <w:tr w:rsidR="0017194D" w14:paraId="5CF9FC86"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0EC4221F" w14:textId="09E9C352" w:rsidR="0017194D" w:rsidRDefault="0017194D" w:rsidP="001D6495">
            <w:pPr>
              <w:pStyle w:val="PargrafodaLista"/>
              <w:numPr>
                <w:ilvl w:val="0"/>
                <w:numId w:val="2"/>
              </w:numPr>
              <w:spacing w:line="259" w:lineRule="auto"/>
            </w:pPr>
            <w:r>
              <w:lastRenderedPageBreak/>
              <w:t>Tentar acessar o sistema. / Cadastrar.</w:t>
            </w:r>
          </w:p>
        </w:tc>
        <w:tc>
          <w:tcPr>
            <w:tcW w:w="610" w:type="dxa"/>
            <w:tcBorders>
              <w:top w:val="single" w:sz="4" w:space="0" w:color="000000"/>
              <w:left w:val="nil"/>
              <w:bottom w:val="single" w:sz="4" w:space="0" w:color="000000"/>
              <w:right w:val="single" w:sz="4" w:space="0" w:color="000000"/>
            </w:tcBorders>
          </w:tcPr>
          <w:p w14:paraId="155DBD88" w14:textId="77777777" w:rsidR="0017194D" w:rsidRDefault="0017194D"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483CBBB5" w14:textId="77777777" w:rsidR="0017194D" w:rsidRDefault="0017194D" w:rsidP="001D6495">
            <w:pPr>
              <w:spacing w:line="259" w:lineRule="auto"/>
              <w:ind w:left="72" w:firstLine="0"/>
              <w:jc w:val="left"/>
            </w:pPr>
            <w:r>
              <w:rPr>
                <w:sz w:val="20"/>
              </w:rPr>
              <w:t xml:space="preserve"> </w:t>
            </w:r>
          </w:p>
        </w:tc>
      </w:tr>
      <w:tr w:rsidR="0017194D" w14:paraId="171302E5"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7D597E7D" w14:textId="77777777" w:rsidR="0017194D" w:rsidRDefault="0017194D"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6D566B22" w14:textId="77777777" w:rsidR="0017194D" w:rsidRDefault="0017194D"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758DC95" w14:textId="24F315C9" w:rsidR="0017194D" w:rsidRDefault="0017194D" w:rsidP="001D6495">
            <w:pPr>
              <w:spacing w:line="259" w:lineRule="auto"/>
              <w:ind w:left="72" w:firstLine="0"/>
            </w:pPr>
            <w:r>
              <w:rPr>
                <w:sz w:val="20"/>
              </w:rPr>
              <w:t xml:space="preserve">2. Apresenta uma mensagem </w:t>
            </w:r>
            <w:r>
              <w:rPr>
                <w:sz w:val="20"/>
              </w:rPr>
              <w:t>que foi logado ou que não existe um e-mail cadastrado.</w:t>
            </w:r>
          </w:p>
        </w:tc>
      </w:tr>
    </w:tbl>
    <w:p w14:paraId="55989408" w14:textId="77777777" w:rsidR="0017194D" w:rsidRDefault="0017194D" w:rsidP="0017194D">
      <w:pPr>
        <w:spacing w:after="5" w:line="242" w:lineRule="auto"/>
        <w:ind w:left="706" w:right="748" w:firstLine="711"/>
        <w:rPr>
          <w:rFonts w:eastAsia="Arial" w:cs="Arial"/>
          <w:color w:val="000000"/>
          <w:szCs w:val="22"/>
          <w:lang w:eastAsia="pt-BR"/>
        </w:rPr>
      </w:pPr>
    </w:p>
    <w:p w14:paraId="129FE3D0" w14:textId="77777777" w:rsidR="0017194D" w:rsidRPr="0017194D" w:rsidRDefault="0017194D" w:rsidP="0017194D">
      <w:pPr>
        <w:spacing w:after="5" w:line="242" w:lineRule="auto"/>
        <w:ind w:left="706" w:right="748" w:firstLine="711"/>
        <w:rPr>
          <w:rFonts w:eastAsia="Arial" w:cs="Arial"/>
          <w:color w:val="000000"/>
          <w:szCs w:val="22"/>
          <w:lang w:eastAsia="pt-BR"/>
        </w:rPr>
      </w:pPr>
    </w:p>
    <w:p w14:paraId="48C75670" w14:textId="224BF462" w:rsidR="00683623" w:rsidRDefault="00683623" w:rsidP="003C0279">
      <w:pPr>
        <w:spacing w:after="5" w:line="242" w:lineRule="auto"/>
        <w:ind w:left="706" w:right="748" w:firstLine="711"/>
        <w:rPr>
          <w:rFonts w:eastAsia="Arial" w:cs="Arial"/>
          <w:b/>
          <w:bCs/>
          <w:color w:val="000000"/>
          <w:szCs w:val="22"/>
          <w:lang w:eastAsia="pt-BR"/>
        </w:rPr>
      </w:pPr>
    </w:p>
    <w:p w14:paraId="56EB2A71" w14:textId="77777777" w:rsidR="00683623" w:rsidRPr="00683623" w:rsidRDefault="00683623" w:rsidP="003C0279">
      <w:pPr>
        <w:spacing w:after="5" w:line="242" w:lineRule="auto"/>
        <w:ind w:left="706" w:right="748" w:firstLine="711"/>
        <w:rPr>
          <w:rFonts w:eastAsia="Arial" w:cs="Arial"/>
          <w:b/>
          <w:bCs/>
          <w:color w:val="000000"/>
          <w:szCs w:val="22"/>
          <w:lang w:eastAsia="pt-BR"/>
        </w:rPr>
      </w:pPr>
    </w:p>
    <w:p w14:paraId="52D496C8" w14:textId="4DDD21C9" w:rsidR="00683623" w:rsidRDefault="00683623" w:rsidP="003C0279">
      <w:pPr>
        <w:spacing w:after="5" w:line="242" w:lineRule="auto"/>
        <w:ind w:left="706" w:right="748" w:firstLine="711"/>
        <w:rPr>
          <w:rFonts w:eastAsia="Arial" w:cs="Arial"/>
          <w:color w:val="000000"/>
          <w:szCs w:val="22"/>
          <w:lang w:eastAsia="pt-BR"/>
        </w:rPr>
      </w:pPr>
    </w:p>
    <w:p w14:paraId="16F923DF" w14:textId="21686393" w:rsidR="00583246" w:rsidRDefault="00583246" w:rsidP="00583246">
      <w:pPr>
        <w:pStyle w:val="PargrafodaLista"/>
        <w:numPr>
          <w:ilvl w:val="2"/>
          <w:numId w:val="1"/>
        </w:numPr>
        <w:rPr>
          <w:rStyle w:val="Ttulo3Char"/>
        </w:rPr>
      </w:pPr>
      <w:bookmarkStart w:id="135" w:name="_Toc117172982"/>
      <w:r w:rsidRPr="00583246">
        <w:rPr>
          <w:rStyle w:val="Ttulo3Char"/>
        </w:rPr>
        <w:t>Verificar Usuário</w:t>
      </w:r>
      <w:bookmarkEnd w:id="135"/>
    </w:p>
    <w:p w14:paraId="684973C5" w14:textId="77777777" w:rsidR="00583246" w:rsidRDefault="00583246" w:rsidP="00583246">
      <w:pPr>
        <w:ind w:firstLine="0"/>
        <w:rPr>
          <w:rStyle w:val="Ttulo3Char"/>
        </w:rPr>
      </w:pPr>
    </w:p>
    <w:p w14:paraId="304F05DD" w14:textId="64461A96" w:rsidR="00583246" w:rsidRDefault="00583246" w:rsidP="00A6428B">
      <w:pPr>
        <w:ind w:firstLine="851"/>
        <w:rPr>
          <w:rStyle w:val="Ttulo3Char"/>
          <w:b w:val="0"/>
          <w:bCs w:val="0"/>
        </w:rPr>
      </w:pPr>
      <w:bookmarkStart w:id="136" w:name="_Toc117172983"/>
      <w:r>
        <w:rPr>
          <w:rStyle w:val="Ttulo3Char"/>
          <w:b w:val="0"/>
          <w:bCs w:val="0"/>
        </w:rPr>
        <w:t>Este caso de uso tem dois atores, o usuário e o sistema, serve para ver se o usuário está cadastrado ou não.</w:t>
      </w:r>
      <w:bookmarkEnd w:id="136"/>
    </w:p>
    <w:p w14:paraId="7076DC6F" w14:textId="1AF37667" w:rsidR="00583246" w:rsidRDefault="00583246" w:rsidP="00A6428B">
      <w:pPr>
        <w:ind w:firstLine="851"/>
        <w:rPr>
          <w:rStyle w:val="Ttulo3Char"/>
          <w:b w:val="0"/>
          <w:bCs w:val="0"/>
        </w:rPr>
      </w:pPr>
    </w:p>
    <w:p w14:paraId="09120C70" w14:textId="1473CEF3" w:rsidR="00583246" w:rsidRDefault="00583246" w:rsidP="00A6428B">
      <w:pPr>
        <w:ind w:firstLine="851"/>
        <w:rPr>
          <w:rStyle w:val="Ttulo3Char"/>
          <w:b w:val="0"/>
          <w:bCs w:val="0"/>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2CC3C666"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08E1674D" w14:textId="77777777" w:rsidR="00583246" w:rsidRDefault="00583246"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4A44BB7B"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49D9349A" w14:textId="55BDAFBE" w:rsidR="00583246" w:rsidRDefault="00583246" w:rsidP="001D6495">
            <w:pPr>
              <w:spacing w:line="259" w:lineRule="auto"/>
              <w:ind w:left="72" w:firstLine="0"/>
              <w:jc w:val="left"/>
            </w:pPr>
            <w:r>
              <w:rPr>
                <w:sz w:val="20"/>
              </w:rPr>
              <w:t xml:space="preserve">Verificar </w:t>
            </w:r>
            <w:r>
              <w:rPr>
                <w:sz w:val="20"/>
              </w:rPr>
              <w:t>usuário</w:t>
            </w:r>
          </w:p>
        </w:tc>
      </w:tr>
      <w:tr w:rsidR="00583246" w14:paraId="7BBD7293"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6D9EF159" w14:textId="77777777" w:rsidR="00583246" w:rsidRDefault="00583246"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059DC950"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140BDC9" w14:textId="77777777" w:rsidR="00583246" w:rsidRDefault="00583246" w:rsidP="001D6495">
            <w:pPr>
              <w:spacing w:line="259" w:lineRule="auto"/>
              <w:ind w:left="72" w:firstLine="0"/>
              <w:jc w:val="left"/>
            </w:pPr>
            <w:r>
              <w:rPr>
                <w:sz w:val="20"/>
              </w:rPr>
              <w:t>Usuário</w:t>
            </w:r>
          </w:p>
        </w:tc>
      </w:tr>
      <w:tr w:rsidR="00583246" w14:paraId="5398875C"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2DE17833" w14:textId="77777777" w:rsidR="00583246" w:rsidRDefault="00583246"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3DCD0DAD"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7E9274D2" w14:textId="77777777" w:rsidR="00583246" w:rsidRDefault="00583246" w:rsidP="001D6495">
            <w:pPr>
              <w:spacing w:line="259" w:lineRule="auto"/>
              <w:ind w:left="72" w:firstLine="0"/>
              <w:jc w:val="left"/>
            </w:pPr>
            <w:r>
              <w:rPr>
                <w:sz w:val="20"/>
              </w:rPr>
              <w:t xml:space="preserve">Sistema  </w:t>
            </w:r>
          </w:p>
        </w:tc>
      </w:tr>
      <w:tr w:rsidR="00583246" w14:paraId="1BC1D5B7"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1D8DC3FE" w14:textId="77777777" w:rsidR="00583246" w:rsidRDefault="00583246"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62A4AC81"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627ACAC5" w14:textId="77777777" w:rsidR="00583246" w:rsidRDefault="00583246" w:rsidP="001D6495">
            <w:pPr>
              <w:spacing w:line="259" w:lineRule="auto"/>
              <w:ind w:left="72" w:firstLine="0"/>
              <w:jc w:val="left"/>
            </w:pPr>
            <w:r>
              <w:rPr>
                <w:sz w:val="20"/>
              </w:rPr>
              <w:t>Este caso deve possibilitar o usuário a acessar o sistema ou se cadastrar.</w:t>
            </w:r>
          </w:p>
        </w:tc>
      </w:tr>
      <w:tr w:rsidR="00583246" w14:paraId="6398099A"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76308167" w14:textId="77777777" w:rsidR="00583246" w:rsidRDefault="00583246"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3DE147E6"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06902996" w14:textId="77777777" w:rsidR="00583246" w:rsidRDefault="00583246" w:rsidP="001D6495">
            <w:pPr>
              <w:spacing w:line="259" w:lineRule="auto"/>
              <w:ind w:left="72" w:firstLine="0"/>
              <w:jc w:val="left"/>
            </w:pPr>
            <w:r>
              <w:t>Ter o aplicativo baixado.</w:t>
            </w:r>
          </w:p>
        </w:tc>
      </w:tr>
      <w:tr w:rsidR="00583246" w14:paraId="7D946A1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5AB535EE" w14:textId="77777777" w:rsidR="00583246" w:rsidRDefault="00583246"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4E2D542"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D1C3119" w14:textId="77777777" w:rsidR="00583246" w:rsidRDefault="00583246" w:rsidP="001D6495">
            <w:pPr>
              <w:spacing w:line="259" w:lineRule="auto"/>
              <w:ind w:left="72" w:firstLine="0"/>
              <w:jc w:val="left"/>
            </w:pPr>
            <w:r>
              <w:t>n/a</w:t>
            </w:r>
          </w:p>
        </w:tc>
      </w:tr>
      <w:tr w:rsidR="00583246" w14:paraId="03EEE44F"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41B7D92A" w14:textId="77777777" w:rsidR="00583246" w:rsidRDefault="00583246"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4512F933" w14:textId="77777777" w:rsidR="00583246" w:rsidRDefault="00583246" w:rsidP="001D6495">
            <w:pPr>
              <w:spacing w:after="160" w:line="259" w:lineRule="auto"/>
              <w:ind w:firstLine="0"/>
              <w:jc w:val="left"/>
            </w:pPr>
          </w:p>
        </w:tc>
      </w:tr>
      <w:tr w:rsidR="00583246" w14:paraId="30CAB746"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7EB968D0" w14:textId="77777777" w:rsidR="00583246" w:rsidRDefault="00583246"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9F6E3A8"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7F8873AD" w14:textId="77777777" w:rsidR="00583246" w:rsidRDefault="00583246" w:rsidP="001D6495">
            <w:pPr>
              <w:spacing w:line="259" w:lineRule="auto"/>
              <w:ind w:left="72" w:firstLine="0"/>
              <w:jc w:val="left"/>
            </w:pPr>
            <w:r>
              <w:rPr>
                <w:b/>
                <w:sz w:val="20"/>
              </w:rPr>
              <w:t>Ações do Sistema</w:t>
            </w:r>
            <w:r>
              <w:rPr>
                <w:sz w:val="20"/>
              </w:rPr>
              <w:t xml:space="preserve"> </w:t>
            </w:r>
          </w:p>
        </w:tc>
      </w:tr>
      <w:tr w:rsidR="00583246" w14:paraId="68051553"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6BE5C2FB" w14:textId="77777777" w:rsidR="00583246" w:rsidRDefault="00583246" w:rsidP="001D6495">
            <w:pPr>
              <w:pStyle w:val="PargrafodaLista"/>
              <w:numPr>
                <w:ilvl w:val="0"/>
                <w:numId w:val="2"/>
              </w:numPr>
              <w:spacing w:line="259" w:lineRule="auto"/>
            </w:pPr>
            <w:r>
              <w:t>Tentar acessar o sistema. / Cadastrar.</w:t>
            </w:r>
          </w:p>
        </w:tc>
        <w:tc>
          <w:tcPr>
            <w:tcW w:w="610" w:type="dxa"/>
            <w:tcBorders>
              <w:top w:val="single" w:sz="4" w:space="0" w:color="000000"/>
              <w:left w:val="nil"/>
              <w:bottom w:val="single" w:sz="4" w:space="0" w:color="000000"/>
              <w:right w:val="single" w:sz="4" w:space="0" w:color="000000"/>
            </w:tcBorders>
          </w:tcPr>
          <w:p w14:paraId="68760D1E" w14:textId="77777777" w:rsidR="00583246" w:rsidRDefault="00583246"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13E23482" w14:textId="77777777" w:rsidR="00583246" w:rsidRDefault="00583246" w:rsidP="001D6495">
            <w:pPr>
              <w:spacing w:line="259" w:lineRule="auto"/>
              <w:ind w:left="72" w:firstLine="0"/>
              <w:jc w:val="left"/>
            </w:pPr>
            <w:r>
              <w:rPr>
                <w:sz w:val="20"/>
              </w:rPr>
              <w:t xml:space="preserve"> </w:t>
            </w:r>
          </w:p>
        </w:tc>
      </w:tr>
      <w:tr w:rsidR="00583246" w14:paraId="0F7C7192"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260FF08A" w14:textId="77777777" w:rsidR="00583246" w:rsidRDefault="00583246"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4C8B9A60"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2AE3037" w14:textId="77777777" w:rsidR="00583246" w:rsidRDefault="00583246" w:rsidP="001D6495">
            <w:pPr>
              <w:spacing w:line="259" w:lineRule="auto"/>
              <w:ind w:left="72" w:firstLine="0"/>
            </w:pPr>
            <w:r>
              <w:rPr>
                <w:sz w:val="20"/>
              </w:rPr>
              <w:t>2. Apresenta uma mensagem que foi logado ou que não existe um e-mail cadastrado.</w:t>
            </w:r>
          </w:p>
        </w:tc>
      </w:tr>
    </w:tbl>
    <w:p w14:paraId="39D704D6" w14:textId="77777777" w:rsidR="00583246" w:rsidRPr="00583246" w:rsidRDefault="00583246" w:rsidP="00A6428B">
      <w:pPr>
        <w:ind w:firstLine="851"/>
        <w:rPr>
          <w:rStyle w:val="Ttulo3Char"/>
          <w:b w:val="0"/>
          <w:bCs w:val="0"/>
        </w:rPr>
      </w:pPr>
    </w:p>
    <w:p w14:paraId="13BEC7B3" w14:textId="77777777" w:rsidR="00583246" w:rsidRDefault="00583246" w:rsidP="00583246">
      <w:pPr>
        <w:ind w:firstLine="851"/>
      </w:pPr>
    </w:p>
    <w:p w14:paraId="2B9314B4" w14:textId="04691161" w:rsidR="00583246" w:rsidRDefault="00583246" w:rsidP="00583246">
      <w:pPr>
        <w:pStyle w:val="PargrafodaLista"/>
        <w:numPr>
          <w:ilvl w:val="2"/>
          <w:numId w:val="1"/>
        </w:numPr>
        <w:rPr>
          <w:rStyle w:val="Ttulo3Char"/>
        </w:rPr>
      </w:pPr>
      <w:bookmarkStart w:id="137" w:name="_Toc117172984"/>
      <w:r w:rsidRPr="00583246">
        <w:rPr>
          <w:rStyle w:val="Ttulo3Char"/>
        </w:rPr>
        <w:t xml:space="preserve">Verificar </w:t>
      </w:r>
      <w:r>
        <w:rPr>
          <w:rStyle w:val="Ttulo3Char"/>
        </w:rPr>
        <w:t>Senha</w:t>
      </w:r>
      <w:bookmarkEnd w:id="137"/>
    </w:p>
    <w:p w14:paraId="448E12F5" w14:textId="77777777" w:rsidR="00583246" w:rsidRDefault="00583246" w:rsidP="00583246">
      <w:pPr>
        <w:ind w:firstLine="0"/>
        <w:rPr>
          <w:rStyle w:val="Ttulo3Char"/>
        </w:rPr>
      </w:pPr>
    </w:p>
    <w:p w14:paraId="197A2B7B" w14:textId="0C47927D" w:rsidR="00583246" w:rsidRDefault="00583246" w:rsidP="00583246">
      <w:pPr>
        <w:ind w:firstLine="851"/>
        <w:rPr>
          <w:rStyle w:val="Ttulo3Char"/>
          <w:b w:val="0"/>
          <w:bCs w:val="0"/>
        </w:rPr>
      </w:pPr>
      <w:bookmarkStart w:id="138" w:name="_Toc117172985"/>
      <w:r>
        <w:rPr>
          <w:rStyle w:val="Ttulo3Char"/>
          <w:b w:val="0"/>
          <w:bCs w:val="0"/>
        </w:rPr>
        <w:t>Este caso de uso tem dois atores, o usuário e o sistema, serve para ver se o usuário está cadastrado ou não</w:t>
      </w:r>
      <w:r>
        <w:rPr>
          <w:rStyle w:val="Ttulo3Char"/>
          <w:b w:val="0"/>
          <w:bCs w:val="0"/>
        </w:rPr>
        <w:t>, verificando a senha</w:t>
      </w:r>
      <w:r>
        <w:rPr>
          <w:rStyle w:val="Ttulo3Char"/>
          <w:b w:val="0"/>
          <w:bCs w:val="0"/>
        </w:rPr>
        <w:t>.</w:t>
      </w:r>
      <w:bookmarkEnd w:id="138"/>
    </w:p>
    <w:p w14:paraId="7EE2C56D" w14:textId="77777777" w:rsidR="00583246" w:rsidRDefault="00583246" w:rsidP="00583246">
      <w:pPr>
        <w:ind w:firstLine="851"/>
        <w:rPr>
          <w:rStyle w:val="Ttulo3Char"/>
          <w:b w:val="0"/>
          <w:bCs w:val="0"/>
        </w:rPr>
      </w:pPr>
    </w:p>
    <w:p w14:paraId="5CBCEC32" w14:textId="77777777" w:rsidR="00583246" w:rsidRDefault="00583246" w:rsidP="00583246">
      <w:pPr>
        <w:ind w:firstLine="851"/>
        <w:rPr>
          <w:rStyle w:val="Ttulo3Char"/>
          <w:b w:val="0"/>
          <w:bCs w:val="0"/>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301219D5"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56BE0EE8" w14:textId="77777777" w:rsidR="00583246" w:rsidRDefault="00583246"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544EC4D4"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6CE1DE17" w14:textId="1AC5351E" w:rsidR="00583246" w:rsidRDefault="00583246" w:rsidP="001D6495">
            <w:pPr>
              <w:spacing w:line="259" w:lineRule="auto"/>
              <w:ind w:left="72" w:firstLine="0"/>
              <w:jc w:val="left"/>
            </w:pPr>
            <w:r>
              <w:rPr>
                <w:sz w:val="20"/>
              </w:rPr>
              <w:t>Verificar</w:t>
            </w:r>
            <w:r>
              <w:rPr>
                <w:sz w:val="20"/>
              </w:rPr>
              <w:t xml:space="preserve"> senha</w:t>
            </w:r>
          </w:p>
        </w:tc>
      </w:tr>
      <w:tr w:rsidR="00583246" w14:paraId="590A31B7"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4175D56C" w14:textId="77777777" w:rsidR="00583246" w:rsidRDefault="00583246"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6089704A"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3A5C1D8" w14:textId="77777777" w:rsidR="00583246" w:rsidRDefault="00583246" w:rsidP="001D6495">
            <w:pPr>
              <w:spacing w:line="259" w:lineRule="auto"/>
              <w:ind w:left="72" w:firstLine="0"/>
              <w:jc w:val="left"/>
            </w:pPr>
            <w:r>
              <w:rPr>
                <w:sz w:val="20"/>
              </w:rPr>
              <w:t>Usuário</w:t>
            </w:r>
          </w:p>
        </w:tc>
      </w:tr>
      <w:tr w:rsidR="00583246" w14:paraId="670CE0BC"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772226CC" w14:textId="77777777" w:rsidR="00583246" w:rsidRDefault="00583246"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743760D5"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0B8ACDFC" w14:textId="77777777" w:rsidR="00583246" w:rsidRDefault="00583246" w:rsidP="001D6495">
            <w:pPr>
              <w:spacing w:line="259" w:lineRule="auto"/>
              <w:ind w:left="72" w:firstLine="0"/>
              <w:jc w:val="left"/>
            </w:pPr>
            <w:r>
              <w:rPr>
                <w:sz w:val="20"/>
              </w:rPr>
              <w:t xml:space="preserve">Sistema  </w:t>
            </w:r>
          </w:p>
        </w:tc>
      </w:tr>
      <w:tr w:rsidR="00583246" w14:paraId="420DEE31"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7416823B" w14:textId="77777777" w:rsidR="00583246" w:rsidRDefault="00583246"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1E8F0DE4"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7114B26D" w14:textId="77777777" w:rsidR="00583246" w:rsidRDefault="00583246" w:rsidP="001D6495">
            <w:pPr>
              <w:spacing w:line="259" w:lineRule="auto"/>
              <w:ind w:left="72" w:firstLine="0"/>
              <w:jc w:val="left"/>
            </w:pPr>
            <w:r>
              <w:rPr>
                <w:sz w:val="20"/>
              </w:rPr>
              <w:t>Este caso deve possibilitar o usuário a acessar o sistema ou se cadastrar.</w:t>
            </w:r>
          </w:p>
        </w:tc>
      </w:tr>
      <w:tr w:rsidR="00583246" w14:paraId="3227EC59"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2B77AB8A" w14:textId="77777777" w:rsidR="00583246" w:rsidRDefault="00583246"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8FC8987"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7B34C2F3" w14:textId="77777777" w:rsidR="00583246" w:rsidRDefault="00583246" w:rsidP="001D6495">
            <w:pPr>
              <w:spacing w:line="259" w:lineRule="auto"/>
              <w:ind w:left="72" w:firstLine="0"/>
              <w:jc w:val="left"/>
            </w:pPr>
            <w:r>
              <w:t>Ter o aplicativo baixado.</w:t>
            </w:r>
          </w:p>
        </w:tc>
      </w:tr>
      <w:tr w:rsidR="00583246" w14:paraId="2CABA9D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40A2E6C7" w14:textId="77777777" w:rsidR="00583246" w:rsidRDefault="00583246"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447C2EF8"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6B22AF4A" w14:textId="77777777" w:rsidR="00583246" w:rsidRDefault="00583246" w:rsidP="001D6495">
            <w:pPr>
              <w:spacing w:line="259" w:lineRule="auto"/>
              <w:ind w:left="72" w:firstLine="0"/>
              <w:jc w:val="left"/>
            </w:pPr>
            <w:r>
              <w:t>n/a</w:t>
            </w:r>
          </w:p>
        </w:tc>
      </w:tr>
      <w:tr w:rsidR="00583246" w14:paraId="00A5CD6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50A0400D" w14:textId="77777777" w:rsidR="00583246" w:rsidRDefault="00583246"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2EC6187A" w14:textId="77777777" w:rsidR="00583246" w:rsidRDefault="00583246" w:rsidP="001D6495">
            <w:pPr>
              <w:spacing w:after="160" w:line="259" w:lineRule="auto"/>
              <w:ind w:firstLine="0"/>
              <w:jc w:val="left"/>
            </w:pPr>
          </w:p>
        </w:tc>
      </w:tr>
      <w:tr w:rsidR="00583246" w14:paraId="2F107066"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73C67E8D" w14:textId="77777777" w:rsidR="00583246" w:rsidRDefault="00583246"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0F1CAA8"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76F84F8B" w14:textId="77777777" w:rsidR="00583246" w:rsidRDefault="00583246" w:rsidP="001D6495">
            <w:pPr>
              <w:spacing w:line="259" w:lineRule="auto"/>
              <w:ind w:left="72" w:firstLine="0"/>
              <w:jc w:val="left"/>
            </w:pPr>
            <w:r>
              <w:rPr>
                <w:b/>
                <w:sz w:val="20"/>
              </w:rPr>
              <w:t>Ações do Sistema</w:t>
            </w:r>
            <w:r>
              <w:rPr>
                <w:sz w:val="20"/>
              </w:rPr>
              <w:t xml:space="preserve"> </w:t>
            </w:r>
          </w:p>
        </w:tc>
      </w:tr>
      <w:tr w:rsidR="00583246" w14:paraId="3DE67914"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24B4B7EC" w14:textId="77777777" w:rsidR="00583246" w:rsidRDefault="00583246" w:rsidP="001D6495">
            <w:pPr>
              <w:pStyle w:val="PargrafodaLista"/>
              <w:numPr>
                <w:ilvl w:val="0"/>
                <w:numId w:val="2"/>
              </w:numPr>
              <w:spacing w:line="259" w:lineRule="auto"/>
            </w:pPr>
            <w:r>
              <w:t>Tentar acessar o sistema. / Cadastrar.</w:t>
            </w:r>
          </w:p>
        </w:tc>
        <w:tc>
          <w:tcPr>
            <w:tcW w:w="610" w:type="dxa"/>
            <w:tcBorders>
              <w:top w:val="single" w:sz="4" w:space="0" w:color="000000"/>
              <w:left w:val="nil"/>
              <w:bottom w:val="single" w:sz="4" w:space="0" w:color="000000"/>
              <w:right w:val="single" w:sz="4" w:space="0" w:color="000000"/>
            </w:tcBorders>
          </w:tcPr>
          <w:p w14:paraId="44009B6C" w14:textId="77777777" w:rsidR="00583246" w:rsidRDefault="00583246"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66574B09" w14:textId="77777777" w:rsidR="00583246" w:rsidRDefault="00583246" w:rsidP="001D6495">
            <w:pPr>
              <w:spacing w:line="259" w:lineRule="auto"/>
              <w:ind w:left="72" w:firstLine="0"/>
              <w:jc w:val="left"/>
            </w:pPr>
            <w:r>
              <w:rPr>
                <w:sz w:val="20"/>
              </w:rPr>
              <w:t xml:space="preserve"> </w:t>
            </w:r>
          </w:p>
        </w:tc>
      </w:tr>
      <w:tr w:rsidR="00583246" w14:paraId="3B4EF8E0"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4DBFC1D1" w14:textId="77777777" w:rsidR="00583246" w:rsidRDefault="00583246"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507B48B0"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4A07902" w14:textId="77777777" w:rsidR="00583246" w:rsidRDefault="00583246" w:rsidP="001D6495">
            <w:pPr>
              <w:spacing w:line="259" w:lineRule="auto"/>
              <w:ind w:left="72" w:firstLine="0"/>
            </w:pPr>
            <w:r>
              <w:rPr>
                <w:sz w:val="20"/>
              </w:rPr>
              <w:t>2. Apresenta uma mensagem que foi logado ou que não existe um e-mail cadastrado.</w:t>
            </w:r>
          </w:p>
        </w:tc>
      </w:tr>
    </w:tbl>
    <w:p w14:paraId="2CD80836" w14:textId="77777777" w:rsidR="00583246" w:rsidRDefault="00583246" w:rsidP="00583246">
      <w:pPr>
        <w:ind w:firstLine="851"/>
      </w:pPr>
    </w:p>
    <w:p w14:paraId="39090F0C" w14:textId="77777777" w:rsidR="00583246" w:rsidRDefault="00583246" w:rsidP="00583246">
      <w:pPr>
        <w:ind w:firstLine="851"/>
      </w:pPr>
    </w:p>
    <w:p w14:paraId="11542127" w14:textId="76BFD987" w:rsidR="00583246" w:rsidRPr="00C4493D" w:rsidRDefault="00583246" w:rsidP="00583246">
      <w:pPr>
        <w:ind w:firstLine="851"/>
      </w:pPr>
      <w:r>
        <w:t xml:space="preserve"> </w:t>
      </w:r>
      <w:bookmarkStart w:id="139" w:name="_Toc419220175"/>
      <w:bookmarkStart w:id="140" w:name="_Toc430033266"/>
      <w:bookmarkStart w:id="141" w:name="_Toc63866026"/>
      <w:bookmarkStart w:id="142" w:name="_Toc117087050"/>
      <w:bookmarkStart w:id="143" w:name="_Toc117087261"/>
      <w:bookmarkStart w:id="144" w:name="_Toc117087626"/>
      <w:bookmarkStart w:id="145" w:name="_Toc117088272"/>
      <w:bookmarkStart w:id="146" w:name="_Toc117088752"/>
      <w:bookmarkStart w:id="147" w:name="_Toc117088902"/>
      <w:bookmarkStart w:id="148" w:name="_Toc117089068"/>
      <w:bookmarkStart w:id="149" w:name="_Toc117089100"/>
      <w:bookmarkStart w:id="150" w:name="_Toc117089235"/>
      <w:bookmarkStart w:id="151" w:name="_Toc117089370"/>
      <w:bookmarkStart w:id="152" w:name="_Toc117089418"/>
    </w:p>
    <w:p w14:paraId="05EC7152" w14:textId="2554A757" w:rsidR="00583246" w:rsidRDefault="00583246" w:rsidP="00583246">
      <w:pPr>
        <w:pStyle w:val="Ttulo3"/>
        <w:numPr>
          <w:ilvl w:val="2"/>
          <w:numId w:val="1"/>
        </w:numPr>
        <w:pPrChange w:id="153" w:author="Caio Abud" w:date="2022-10-20T15:28:00Z">
          <w:pPr>
            <w:pStyle w:val="Ttulo3"/>
          </w:pPr>
        </w:pPrChange>
      </w:pPr>
      <w:bookmarkStart w:id="154" w:name="_Toc117172986"/>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Cadastrar Sala</w:t>
      </w:r>
      <w:bookmarkEnd w:id="154"/>
    </w:p>
    <w:p w14:paraId="2ECA78DE" w14:textId="6B6952AE" w:rsidR="00583246" w:rsidRDefault="00583246" w:rsidP="00A6428B">
      <w:pPr>
        <w:ind w:firstLine="851"/>
      </w:pPr>
      <w:r>
        <w:t>Este caso de uso permite que o administrador entre no painel de comando e adicione uma nova sala.</w:t>
      </w:r>
    </w:p>
    <w:p w14:paraId="4295BD32" w14:textId="0587F4DE" w:rsidR="00583246" w:rsidRDefault="00583246" w:rsidP="00A6428B">
      <w:pPr>
        <w:ind w:firstLine="851"/>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7BF94829"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128B1160" w14:textId="77777777" w:rsidR="00583246" w:rsidRDefault="00583246" w:rsidP="001D6495">
            <w:pPr>
              <w:spacing w:line="259" w:lineRule="auto"/>
              <w:ind w:left="66" w:firstLine="0"/>
              <w:jc w:val="left"/>
            </w:pPr>
            <w:r>
              <w:rPr>
                <w:b/>
                <w:sz w:val="20"/>
              </w:rPr>
              <w:t xml:space="preserve">Nome do Caso de Uso </w:t>
            </w:r>
          </w:p>
        </w:tc>
        <w:tc>
          <w:tcPr>
            <w:tcW w:w="610" w:type="dxa"/>
            <w:tcBorders>
              <w:top w:val="single" w:sz="4" w:space="0" w:color="000000"/>
              <w:left w:val="nil"/>
              <w:bottom w:val="single" w:sz="4" w:space="0" w:color="000000"/>
              <w:right w:val="single" w:sz="4" w:space="0" w:color="000000"/>
            </w:tcBorders>
            <w:shd w:val="clear" w:color="auto" w:fill="BFBFBF"/>
          </w:tcPr>
          <w:p w14:paraId="7C2647C5"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639C3DBC" w14:textId="3E9734F7" w:rsidR="00583246" w:rsidRDefault="00583246" w:rsidP="001D6495">
            <w:pPr>
              <w:spacing w:line="259" w:lineRule="auto"/>
              <w:ind w:left="72" w:firstLine="0"/>
              <w:jc w:val="left"/>
            </w:pPr>
            <w:r>
              <w:rPr>
                <w:sz w:val="20"/>
              </w:rPr>
              <w:t>Cadastrar Sala</w:t>
            </w:r>
          </w:p>
        </w:tc>
      </w:tr>
      <w:tr w:rsidR="00583246" w14:paraId="7C73DC83"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25523832" w14:textId="77777777" w:rsidR="00583246" w:rsidRDefault="00583246" w:rsidP="001D6495">
            <w:pPr>
              <w:spacing w:line="259" w:lineRule="auto"/>
              <w:ind w:left="66" w:firstLine="0"/>
              <w:jc w:val="left"/>
            </w:pPr>
            <w:r>
              <w:rPr>
                <w:b/>
                <w:sz w:val="20"/>
              </w:rPr>
              <w:t xml:space="preserve">Ator Principal </w:t>
            </w:r>
          </w:p>
        </w:tc>
        <w:tc>
          <w:tcPr>
            <w:tcW w:w="610" w:type="dxa"/>
            <w:tcBorders>
              <w:top w:val="single" w:sz="4" w:space="0" w:color="000000"/>
              <w:left w:val="nil"/>
              <w:bottom w:val="single" w:sz="4" w:space="0" w:color="000000"/>
              <w:right w:val="single" w:sz="4" w:space="0" w:color="000000"/>
            </w:tcBorders>
            <w:shd w:val="clear" w:color="auto" w:fill="BFBFBF"/>
          </w:tcPr>
          <w:p w14:paraId="5E428DD6"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A482302" w14:textId="740815F7" w:rsidR="00583246" w:rsidRDefault="00583246" w:rsidP="001D6495">
            <w:pPr>
              <w:spacing w:line="259" w:lineRule="auto"/>
              <w:ind w:left="72" w:firstLine="0"/>
              <w:jc w:val="left"/>
            </w:pPr>
            <w:r>
              <w:rPr>
                <w:sz w:val="20"/>
              </w:rPr>
              <w:t>Administrador</w:t>
            </w:r>
          </w:p>
        </w:tc>
      </w:tr>
      <w:tr w:rsidR="00583246" w14:paraId="0EE5C1EA" w14:textId="77777777" w:rsidTr="001D6495">
        <w:trPr>
          <w:trHeight w:val="356"/>
        </w:trPr>
        <w:tc>
          <w:tcPr>
            <w:tcW w:w="3461" w:type="dxa"/>
            <w:tcBorders>
              <w:top w:val="single" w:sz="4" w:space="0" w:color="000000"/>
              <w:left w:val="single" w:sz="4" w:space="0" w:color="000000"/>
              <w:bottom w:val="single" w:sz="4" w:space="0" w:color="000000"/>
              <w:right w:val="nil"/>
            </w:tcBorders>
            <w:shd w:val="clear" w:color="auto" w:fill="BFBFBF"/>
          </w:tcPr>
          <w:p w14:paraId="03DF972A" w14:textId="77777777" w:rsidR="00583246" w:rsidRDefault="00583246" w:rsidP="001D6495">
            <w:pPr>
              <w:spacing w:line="259" w:lineRule="auto"/>
              <w:ind w:left="66" w:firstLine="0"/>
              <w:jc w:val="left"/>
            </w:pPr>
            <w:r>
              <w:rPr>
                <w:b/>
                <w:sz w:val="20"/>
              </w:rPr>
              <w:t xml:space="preserve">Atores Secundários </w:t>
            </w:r>
          </w:p>
        </w:tc>
        <w:tc>
          <w:tcPr>
            <w:tcW w:w="610" w:type="dxa"/>
            <w:tcBorders>
              <w:top w:val="single" w:sz="4" w:space="0" w:color="000000"/>
              <w:left w:val="nil"/>
              <w:bottom w:val="single" w:sz="4" w:space="0" w:color="000000"/>
              <w:right w:val="single" w:sz="4" w:space="0" w:color="000000"/>
            </w:tcBorders>
            <w:shd w:val="clear" w:color="auto" w:fill="BFBFBF"/>
          </w:tcPr>
          <w:p w14:paraId="33B6C641"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05E07499" w14:textId="0EC39D28" w:rsidR="00583246" w:rsidRDefault="00583246" w:rsidP="001D6495">
            <w:pPr>
              <w:spacing w:line="259" w:lineRule="auto"/>
              <w:ind w:left="72" w:firstLine="0"/>
              <w:jc w:val="left"/>
            </w:pPr>
            <w:r>
              <w:rPr>
                <w:sz w:val="20"/>
              </w:rPr>
              <w:t>n/a</w:t>
            </w:r>
          </w:p>
        </w:tc>
      </w:tr>
      <w:tr w:rsidR="00583246" w14:paraId="372FE372" w14:textId="77777777" w:rsidTr="001D6495">
        <w:trPr>
          <w:trHeight w:val="806"/>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1F4CE78E" w14:textId="77777777" w:rsidR="00583246" w:rsidRDefault="00583246" w:rsidP="001D6495">
            <w:pPr>
              <w:spacing w:line="259" w:lineRule="auto"/>
              <w:ind w:left="66" w:firstLine="0"/>
              <w:jc w:val="left"/>
            </w:pPr>
            <w:r>
              <w:rPr>
                <w:b/>
                <w:sz w:val="20"/>
              </w:rPr>
              <w:t xml:space="preserve">Resumo </w:t>
            </w:r>
          </w:p>
        </w:tc>
        <w:tc>
          <w:tcPr>
            <w:tcW w:w="610" w:type="dxa"/>
            <w:tcBorders>
              <w:top w:val="single" w:sz="4" w:space="0" w:color="000000"/>
              <w:left w:val="nil"/>
              <w:bottom w:val="single" w:sz="4" w:space="0" w:color="000000"/>
              <w:right w:val="single" w:sz="4" w:space="0" w:color="000000"/>
            </w:tcBorders>
            <w:shd w:val="clear" w:color="auto" w:fill="BFBFBF"/>
          </w:tcPr>
          <w:p w14:paraId="645BF93E"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3775A461" w14:textId="47A7DEE8" w:rsidR="00583246" w:rsidRDefault="00583246" w:rsidP="001D6495">
            <w:pPr>
              <w:spacing w:line="259" w:lineRule="auto"/>
              <w:ind w:left="72" w:firstLine="0"/>
              <w:jc w:val="left"/>
            </w:pPr>
            <w:r>
              <w:rPr>
                <w:sz w:val="20"/>
              </w:rPr>
              <w:t xml:space="preserve">Este caso deve possibilitar </w:t>
            </w:r>
            <w:r>
              <w:rPr>
                <w:sz w:val="20"/>
              </w:rPr>
              <w:t>que o administrador crie novas salas.</w:t>
            </w:r>
          </w:p>
        </w:tc>
      </w:tr>
      <w:tr w:rsidR="00583246" w14:paraId="7EC9A77F" w14:textId="77777777" w:rsidTr="001D6495">
        <w:trPr>
          <w:trHeight w:val="538"/>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43356DD2" w14:textId="77777777" w:rsidR="00583246" w:rsidRDefault="00583246" w:rsidP="001D6495">
            <w:pPr>
              <w:spacing w:line="259" w:lineRule="auto"/>
              <w:ind w:left="66" w:firstLine="0"/>
              <w:jc w:val="left"/>
            </w:pPr>
            <w:proofErr w:type="spellStart"/>
            <w:r>
              <w:rPr>
                <w:b/>
                <w:sz w:val="20"/>
              </w:rPr>
              <w:t>Pré</w:t>
            </w:r>
            <w:proofErr w:type="spellEnd"/>
            <w:r>
              <w:rPr>
                <w:b/>
                <w:sz w:val="20"/>
              </w:rPr>
              <w:t xml:space="preserve">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73C2F038"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188699DE" w14:textId="0F656A71" w:rsidR="00583246" w:rsidRDefault="00583246" w:rsidP="001D6495">
            <w:pPr>
              <w:spacing w:line="259" w:lineRule="auto"/>
              <w:ind w:left="72" w:firstLine="0"/>
              <w:jc w:val="left"/>
            </w:pPr>
            <w:r>
              <w:t xml:space="preserve">Ter </w:t>
            </w:r>
            <w:r>
              <w:t>acesso ao código do aplicativo</w:t>
            </w:r>
          </w:p>
        </w:tc>
      </w:tr>
      <w:tr w:rsidR="00583246" w14:paraId="685D5B7D"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192BA8C7" w14:textId="77777777" w:rsidR="00583246" w:rsidRDefault="00583246" w:rsidP="001D6495">
            <w:pPr>
              <w:spacing w:line="259" w:lineRule="auto"/>
              <w:ind w:left="66" w:firstLine="0"/>
              <w:jc w:val="left"/>
            </w:pPr>
            <w:r>
              <w:rPr>
                <w:b/>
                <w:sz w:val="20"/>
              </w:rPr>
              <w:t>Pós Condições</w:t>
            </w:r>
            <w:r>
              <w:rPr>
                <w:b/>
                <w:color w:val="0000FF"/>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3AF694AA"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0B20458" w14:textId="77777777" w:rsidR="00583246" w:rsidRDefault="00583246" w:rsidP="001D6495">
            <w:pPr>
              <w:spacing w:line="259" w:lineRule="auto"/>
              <w:ind w:left="72" w:firstLine="0"/>
              <w:jc w:val="left"/>
            </w:pPr>
            <w:r>
              <w:t>n/a</w:t>
            </w:r>
          </w:p>
        </w:tc>
      </w:tr>
      <w:tr w:rsidR="00583246" w14:paraId="695FEBC6" w14:textId="77777777" w:rsidTr="001D6495">
        <w:trPr>
          <w:trHeight w:val="355"/>
        </w:trPr>
        <w:tc>
          <w:tcPr>
            <w:tcW w:w="3461" w:type="dxa"/>
            <w:tcBorders>
              <w:top w:val="single" w:sz="4" w:space="0" w:color="000000"/>
              <w:left w:val="single" w:sz="4" w:space="0" w:color="000000"/>
              <w:bottom w:val="single" w:sz="4" w:space="0" w:color="000000"/>
              <w:right w:val="nil"/>
            </w:tcBorders>
            <w:shd w:val="clear" w:color="auto" w:fill="BFBFBF"/>
          </w:tcPr>
          <w:p w14:paraId="608BBB1A" w14:textId="77777777" w:rsidR="00583246" w:rsidRDefault="00583246" w:rsidP="001D6495">
            <w:pPr>
              <w:spacing w:line="259" w:lineRule="auto"/>
              <w:ind w:left="66" w:firstLine="0"/>
              <w:jc w:val="left"/>
            </w:pPr>
            <w:r>
              <w:rPr>
                <w:b/>
                <w:sz w:val="20"/>
              </w:rPr>
              <w:t>Fluxo Principal – Acessar Usuário</w:t>
            </w:r>
            <w:r>
              <w:rPr>
                <w:sz w:val="20"/>
              </w:rPr>
              <w:t xml:space="preserve"> </w:t>
            </w:r>
          </w:p>
        </w:tc>
        <w:tc>
          <w:tcPr>
            <w:tcW w:w="5180" w:type="dxa"/>
            <w:gridSpan w:val="2"/>
            <w:tcBorders>
              <w:top w:val="single" w:sz="4" w:space="0" w:color="000000"/>
              <w:left w:val="nil"/>
              <w:bottom w:val="single" w:sz="4" w:space="0" w:color="000000"/>
              <w:right w:val="single" w:sz="4" w:space="0" w:color="000000"/>
            </w:tcBorders>
            <w:shd w:val="clear" w:color="auto" w:fill="BFBFBF"/>
          </w:tcPr>
          <w:p w14:paraId="6B95B57A" w14:textId="77777777" w:rsidR="00583246" w:rsidRDefault="00583246" w:rsidP="001D6495">
            <w:pPr>
              <w:spacing w:after="160" w:line="259" w:lineRule="auto"/>
              <w:ind w:firstLine="0"/>
              <w:jc w:val="left"/>
            </w:pPr>
          </w:p>
        </w:tc>
      </w:tr>
      <w:tr w:rsidR="00583246" w14:paraId="0E7BA204" w14:textId="77777777" w:rsidTr="001D6495">
        <w:trPr>
          <w:trHeight w:val="354"/>
        </w:trPr>
        <w:tc>
          <w:tcPr>
            <w:tcW w:w="3461" w:type="dxa"/>
            <w:tcBorders>
              <w:top w:val="single" w:sz="4" w:space="0" w:color="000000"/>
              <w:left w:val="single" w:sz="4" w:space="0" w:color="000000"/>
              <w:bottom w:val="single" w:sz="4" w:space="0" w:color="000000"/>
              <w:right w:val="nil"/>
            </w:tcBorders>
            <w:shd w:val="clear" w:color="auto" w:fill="BFBFBF"/>
          </w:tcPr>
          <w:p w14:paraId="1FE4FED9" w14:textId="77777777" w:rsidR="00583246" w:rsidRDefault="00583246" w:rsidP="001D6495">
            <w:pPr>
              <w:spacing w:line="259" w:lineRule="auto"/>
              <w:ind w:left="66" w:firstLine="0"/>
              <w:jc w:val="left"/>
            </w:pPr>
            <w:r>
              <w:rPr>
                <w:b/>
                <w:sz w:val="20"/>
              </w:rPr>
              <w:t>Ações do Ator</w:t>
            </w:r>
            <w:r>
              <w:rPr>
                <w:sz w:val="20"/>
              </w:rPr>
              <w:t xml:space="preserve"> </w:t>
            </w:r>
          </w:p>
        </w:tc>
        <w:tc>
          <w:tcPr>
            <w:tcW w:w="610" w:type="dxa"/>
            <w:tcBorders>
              <w:top w:val="single" w:sz="4" w:space="0" w:color="000000"/>
              <w:left w:val="nil"/>
              <w:bottom w:val="single" w:sz="4" w:space="0" w:color="000000"/>
              <w:right w:val="single" w:sz="4" w:space="0" w:color="000000"/>
            </w:tcBorders>
            <w:shd w:val="clear" w:color="auto" w:fill="BFBFBF"/>
          </w:tcPr>
          <w:p w14:paraId="2F117E3C"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4D248E80" w14:textId="77777777" w:rsidR="00583246" w:rsidRDefault="00583246" w:rsidP="001D6495">
            <w:pPr>
              <w:spacing w:line="259" w:lineRule="auto"/>
              <w:ind w:left="72" w:firstLine="0"/>
              <w:jc w:val="left"/>
            </w:pPr>
            <w:r>
              <w:rPr>
                <w:b/>
                <w:sz w:val="20"/>
              </w:rPr>
              <w:t>Ações do Sistema</w:t>
            </w:r>
            <w:r>
              <w:rPr>
                <w:sz w:val="20"/>
              </w:rPr>
              <w:t xml:space="preserve"> </w:t>
            </w:r>
          </w:p>
        </w:tc>
      </w:tr>
      <w:tr w:rsidR="00583246" w14:paraId="131ECDCF" w14:textId="77777777" w:rsidTr="001D6495">
        <w:trPr>
          <w:trHeight w:val="702"/>
        </w:trPr>
        <w:tc>
          <w:tcPr>
            <w:tcW w:w="3461" w:type="dxa"/>
            <w:tcBorders>
              <w:top w:val="single" w:sz="4" w:space="0" w:color="000000"/>
              <w:left w:val="single" w:sz="4" w:space="0" w:color="000000"/>
              <w:bottom w:val="single" w:sz="4" w:space="0" w:color="000000"/>
              <w:right w:val="nil"/>
            </w:tcBorders>
          </w:tcPr>
          <w:p w14:paraId="38031AF1" w14:textId="7561D7F5" w:rsidR="00583246" w:rsidRDefault="00583246" w:rsidP="001D6495">
            <w:pPr>
              <w:pStyle w:val="PargrafodaLista"/>
              <w:numPr>
                <w:ilvl w:val="0"/>
                <w:numId w:val="2"/>
              </w:numPr>
              <w:spacing w:line="259" w:lineRule="auto"/>
            </w:pPr>
            <w:r>
              <w:lastRenderedPageBreak/>
              <w:t>Criar uma sala</w:t>
            </w:r>
          </w:p>
        </w:tc>
        <w:tc>
          <w:tcPr>
            <w:tcW w:w="610" w:type="dxa"/>
            <w:tcBorders>
              <w:top w:val="single" w:sz="4" w:space="0" w:color="000000"/>
              <w:left w:val="nil"/>
              <w:bottom w:val="single" w:sz="4" w:space="0" w:color="000000"/>
              <w:right w:val="single" w:sz="4" w:space="0" w:color="000000"/>
            </w:tcBorders>
          </w:tcPr>
          <w:p w14:paraId="6A2D5ED3" w14:textId="77777777" w:rsidR="00583246" w:rsidRDefault="00583246" w:rsidP="001D6495">
            <w:pPr>
              <w:spacing w:line="259" w:lineRule="auto"/>
              <w:ind w:firstLine="0"/>
            </w:pPr>
            <w:r>
              <w:rPr>
                <w:sz w:val="20"/>
              </w:rPr>
              <w:t xml:space="preserve">  </w:t>
            </w:r>
          </w:p>
        </w:tc>
        <w:tc>
          <w:tcPr>
            <w:tcW w:w="4570" w:type="dxa"/>
            <w:tcBorders>
              <w:top w:val="single" w:sz="4" w:space="0" w:color="000000"/>
              <w:left w:val="single" w:sz="4" w:space="0" w:color="000000"/>
              <w:bottom w:val="single" w:sz="4" w:space="0" w:color="000000"/>
              <w:right w:val="single" w:sz="4" w:space="0" w:color="000000"/>
            </w:tcBorders>
          </w:tcPr>
          <w:p w14:paraId="699BA53C" w14:textId="77777777" w:rsidR="00583246" w:rsidRDefault="00583246" w:rsidP="001D6495">
            <w:pPr>
              <w:spacing w:line="259" w:lineRule="auto"/>
              <w:ind w:left="72" w:firstLine="0"/>
              <w:jc w:val="left"/>
            </w:pPr>
            <w:r>
              <w:rPr>
                <w:sz w:val="20"/>
              </w:rPr>
              <w:t xml:space="preserve"> </w:t>
            </w:r>
          </w:p>
        </w:tc>
      </w:tr>
      <w:tr w:rsidR="00583246" w14:paraId="1669BD3C" w14:textId="77777777" w:rsidTr="001D6495">
        <w:trPr>
          <w:trHeight w:val="696"/>
        </w:trPr>
        <w:tc>
          <w:tcPr>
            <w:tcW w:w="3461" w:type="dxa"/>
            <w:tcBorders>
              <w:top w:val="single" w:sz="4" w:space="0" w:color="000000"/>
              <w:left w:val="single" w:sz="4" w:space="0" w:color="000000"/>
              <w:bottom w:val="single" w:sz="4" w:space="0" w:color="000000"/>
              <w:right w:val="nil"/>
            </w:tcBorders>
          </w:tcPr>
          <w:p w14:paraId="1FCA3DF7" w14:textId="77777777" w:rsidR="00583246" w:rsidRDefault="00583246" w:rsidP="001D6495">
            <w:pPr>
              <w:spacing w:line="259" w:lineRule="auto"/>
              <w:ind w:left="575" w:firstLine="0"/>
              <w:jc w:val="left"/>
            </w:pPr>
            <w:r>
              <w:rPr>
                <w:sz w:val="20"/>
              </w:rPr>
              <w:t xml:space="preserve"> </w:t>
            </w:r>
          </w:p>
        </w:tc>
        <w:tc>
          <w:tcPr>
            <w:tcW w:w="610" w:type="dxa"/>
            <w:tcBorders>
              <w:top w:val="single" w:sz="4" w:space="0" w:color="000000"/>
              <w:left w:val="nil"/>
              <w:bottom w:val="single" w:sz="4" w:space="0" w:color="000000"/>
              <w:right w:val="single" w:sz="4" w:space="0" w:color="000000"/>
            </w:tcBorders>
          </w:tcPr>
          <w:p w14:paraId="2CB7F650" w14:textId="77777777" w:rsidR="00583246" w:rsidRDefault="00583246" w:rsidP="001D6495">
            <w:pPr>
              <w:spacing w:after="160" w:line="259" w:lineRule="auto"/>
              <w:ind w:firstLine="0"/>
              <w:jc w:val="left"/>
            </w:pPr>
          </w:p>
        </w:tc>
        <w:tc>
          <w:tcPr>
            <w:tcW w:w="4570" w:type="dxa"/>
            <w:tcBorders>
              <w:top w:val="single" w:sz="4" w:space="0" w:color="000000"/>
              <w:left w:val="single" w:sz="4" w:space="0" w:color="000000"/>
              <w:bottom w:val="single" w:sz="4" w:space="0" w:color="000000"/>
              <w:right w:val="single" w:sz="4" w:space="0" w:color="000000"/>
            </w:tcBorders>
          </w:tcPr>
          <w:p w14:paraId="28711CC7" w14:textId="54EB212D" w:rsidR="00583246" w:rsidRDefault="00583246" w:rsidP="001D6495">
            <w:pPr>
              <w:spacing w:line="259" w:lineRule="auto"/>
              <w:ind w:left="72" w:firstLine="0"/>
            </w:pPr>
            <w:r>
              <w:rPr>
                <w:sz w:val="20"/>
              </w:rPr>
              <w:t xml:space="preserve">2. Apresenta </w:t>
            </w:r>
            <w:r>
              <w:rPr>
                <w:sz w:val="20"/>
              </w:rPr>
              <w:t>a nova sala no aplicativo.</w:t>
            </w:r>
          </w:p>
        </w:tc>
      </w:tr>
    </w:tbl>
    <w:p w14:paraId="4BC9A9FC" w14:textId="77777777" w:rsidR="00583246" w:rsidRDefault="00583246" w:rsidP="00A6428B">
      <w:pPr>
        <w:ind w:firstLine="851"/>
      </w:pPr>
    </w:p>
    <w:p w14:paraId="2545CE31" w14:textId="739CEC4E" w:rsidR="00583246" w:rsidRDefault="00583246" w:rsidP="00A6428B">
      <w:pPr>
        <w:ind w:firstLine="851"/>
      </w:pPr>
    </w:p>
    <w:p w14:paraId="66226F89" w14:textId="19961C4D" w:rsidR="00583246" w:rsidRDefault="00583246" w:rsidP="00A6428B">
      <w:pPr>
        <w:ind w:firstLine="851"/>
      </w:pPr>
    </w:p>
    <w:p w14:paraId="2EC86853" w14:textId="6EC96FCD" w:rsidR="00583246" w:rsidRDefault="00583246" w:rsidP="00A6428B">
      <w:pPr>
        <w:ind w:firstLine="851"/>
      </w:pPr>
    </w:p>
    <w:p w14:paraId="40D30C20" w14:textId="77777777" w:rsidR="00583246" w:rsidRDefault="00583246" w:rsidP="00A6428B">
      <w:pPr>
        <w:ind w:firstLine="851"/>
      </w:pPr>
    </w:p>
    <w:p w14:paraId="4022B917" w14:textId="20C1B7E6" w:rsidR="00583246" w:rsidRDefault="00583246" w:rsidP="00C22336">
      <w:pPr>
        <w:pStyle w:val="Ttulo3"/>
        <w:numPr>
          <w:ilvl w:val="2"/>
          <w:numId w:val="1"/>
        </w:numPr>
        <w:pPrChange w:id="155" w:author="Caio Abud" w:date="2022-10-20T15:31:00Z">
          <w:pPr>
            <w:pStyle w:val="Ttulo3"/>
          </w:pPr>
        </w:pPrChange>
      </w:pPr>
      <w:bookmarkStart w:id="156" w:name="_Toc117172987"/>
      <w:r>
        <w:t xml:space="preserve">Cadastrar </w:t>
      </w:r>
      <w:r w:rsidRPr="00583246">
        <w:rPr>
          <w:u w:val="single"/>
          <w:rPrChange w:id="157" w:author="Caio Abud" w:date="2022-10-20T15:28:00Z">
            <w:rPr/>
          </w:rPrChange>
        </w:rPr>
        <w:t>Rota</w:t>
      </w:r>
      <w:bookmarkEnd w:id="156"/>
      <w:r>
        <w:t xml:space="preserve"> </w:t>
      </w:r>
    </w:p>
    <w:p w14:paraId="1EF202AB" w14:textId="4C426711" w:rsidR="00583246" w:rsidDel="00583246" w:rsidRDefault="00583246" w:rsidP="00583246">
      <w:pPr>
        <w:ind w:firstLine="0"/>
        <w:rPr>
          <w:del w:id="158" w:author="Caio Abud" w:date="2022-10-20T15:27:00Z"/>
        </w:rPr>
      </w:pPr>
      <w:ins w:id="159" w:author="Caio Abud" w:date="2022-10-20T15:27:00Z">
        <w:r>
          <w:t>Este caso de uso possibilita que o administrador altere ou cadastre uma rota para determinada sala.</w:t>
        </w:r>
      </w:ins>
    </w:p>
    <w:p w14:paraId="2A78D85C" w14:textId="64481CA8" w:rsidR="00583246" w:rsidRDefault="00583246" w:rsidP="00583246">
      <w:pPr>
        <w:rPr>
          <w:ins w:id="160" w:author="Caio Abud" w:date="2022-10-20T15:27:00Z"/>
        </w:rPr>
      </w:pPr>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384B01B8" w14:textId="77777777" w:rsidTr="001D6495">
        <w:trPr>
          <w:trHeight w:val="354"/>
          <w:ins w:id="161"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4E8B0047" w14:textId="77777777" w:rsidR="00583246" w:rsidRDefault="00583246" w:rsidP="001D6495">
            <w:pPr>
              <w:spacing w:line="259" w:lineRule="auto"/>
              <w:ind w:left="66" w:firstLine="0"/>
              <w:jc w:val="left"/>
              <w:rPr>
                <w:ins w:id="162" w:author="Caio Abud" w:date="2022-10-20T15:27:00Z"/>
              </w:rPr>
            </w:pPr>
            <w:ins w:id="163" w:author="Caio Abud" w:date="2022-10-20T15:27:00Z">
              <w:r>
                <w:rPr>
                  <w:b/>
                  <w:sz w:val="20"/>
                </w:rPr>
                <w:t xml:space="preserve">Nome do Caso de Uso </w:t>
              </w:r>
            </w:ins>
          </w:p>
        </w:tc>
        <w:tc>
          <w:tcPr>
            <w:tcW w:w="610" w:type="dxa"/>
            <w:tcBorders>
              <w:top w:val="single" w:sz="4" w:space="0" w:color="000000"/>
              <w:left w:val="nil"/>
              <w:bottom w:val="single" w:sz="4" w:space="0" w:color="000000"/>
              <w:right w:val="single" w:sz="4" w:space="0" w:color="000000"/>
            </w:tcBorders>
            <w:shd w:val="clear" w:color="auto" w:fill="BFBFBF"/>
          </w:tcPr>
          <w:p w14:paraId="45968AE5" w14:textId="77777777" w:rsidR="00583246" w:rsidRDefault="00583246" w:rsidP="001D6495">
            <w:pPr>
              <w:spacing w:after="160" w:line="259" w:lineRule="auto"/>
              <w:ind w:firstLine="0"/>
              <w:jc w:val="left"/>
              <w:rPr>
                <w:ins w:id="164"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3B5B4AA2" w14:textId="6588C039" w:rsidR="00583246" w:rsidRDefault="00583246" w:rsidP="001D6495">
            <w:pPr>
              <w:spacing w:line="259" w:lineRule="auto"/>
              <w:ind w:left="72" w:firstLine="0"/>
              <w:jc w:val="left"/>
              <w:rPr>
                <w:ins w:id="165" w:author="Caio Abud" w:date="2022-10-20T15:27:00Z"/>
              </w:rPr>
            </w:pPr>
            <w:ins w:id="166" w:author="Caio Abud" w:date="2022-10-20T15:27:00Z">
              <w:r>
                <w:rPr>
                  <w:sz w:val="20"/>
                </w:rPr>
                <w:t>Cadastrar Rota</w:t>
              </w:r>
            </w:ins>
          </w:p>
        </w:tc>
      </w:tr>
      <w:tr w:rsidR="00583246" w14:paraId="341BC868" w14:textId="77777777" w:rsidTr="001D6495">
        <w:trPr>
          <w:trHeight w:val="355"/>
          <w:ins w:id="167"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308DB3A8" w14:textId="77777777" w:rsidR="00583246" w:rsidRDefault="00583246" w:rsidP="001D6495">
            <w:pPr>
              <w:spacing w:line="259" w:lineRule="auto"/>
              <w:ind w:left="66" w:firstLine="0"/>
              <w:jc w:val="left"/>
              <w:rPr>
                <w:ins w:id="168" w:author="Caio Abud" w:date="2022-10-20T15:27:00Z"/>
              </w:rPr>
            </w:pPr>
            <w:ins w:id="169" w:author="Caio Abud" w:date="2022-10-20T15:27:00Z">
              <w:r>
                <w:rPr>
                  <w:b/>
                  <w:sz w:val="20"/>
                </w:rPr>
                <w:t xml:space="preserve">Ator Principal </w:t>
              </w:r>
            </w:ins>
          </w:p>
        </w:tc>
        <w:tc>
          <w:tcPr>
            <w:tcW w:w="610" w:type="dxa"/>
            <w:tcBorders>
              <w:top w:val="single" w:sz="4" w:space="0" w:color="000000"/>
              <w:left w:val="nil"/>
              <w:bottom w:val="single" w:sz="4" w:space="0" w:color="000000"/>
              <w:right w:val="single" w:sz="4" w:space="0" w:color="000000"/>
            </w:tcBorders>
            <w:shd w:val="clear" w:color="auto" w:fill="BFBFBF"/>
          </w:tcPr>
          <w:p w14:paraId="4731F645" w14:textId="77777777" w:rsidR="00583246" w:rsidRDefault="00583246" w:rsidP="001D6495">
            <w:pPr>
              <w:spacing w:after="160" w:line="259" w:lineRule="auto"/>
              <w:ind w:firstLine="0"/>
              <w:jc w:val="left"/>
              <w:rPr>
                <w:ins w:id="170"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62C17E6B" w14:textId="43063BF1" w:rsidR="00583246" w:rsidRDefault="00583246" w:rsidP="001D6495">
            <w:pPr>
              <w:spacing w:line="259" w:lineRule="auto"/>
              <w:ind w:left="72" w:firstLine="0"/>
              <w:jc w:val="left"/>
              <w:rPr>
                <w:ins w:id="171" w:author="Caio Abud" w:date="2022-10-20T15:27:00Z"/>
              </w:rPr>
            </w:pPr>
            <w:ins w:id="172" w:author="Caio Abud" w:date="2022-10-20T15:27:00Z">
              <w:r>
                <w:t>Administrador</w:t>
              </w:r>
            </w:ins>
          </w:p>
        </w:tc>
      </w:tr>
      <w:tr w:rsidR="00583246" w14:paraId="414E225F" w14:textId="77777777" w:rsidTr="001D6495">
        <w:trPr>
          <w:trHeight w:val="356"/>
          <w:ins w:id="173"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28E40916" w14:textId="77777777" w:rsidR="00583246" w:rsidRDefault="00583246" w:rsidP="001D6495">
            <w:pPr>
              <w:spacing w:line="259" w:lineRule="auto"/>
              <w:ind w:left="66" w:firstLine="0"/>
              <w:jc w:val="left"/>
              <w:rPr>
                <w:ins w:id="174" w:author="Caio Abud" w:date="2022-10-20T15:27:00Z"/>
              </w:rPr>
            </w:pPr>
            <w:ins w:id="175" w:author="Caio Abud" w:date="2022-10-20T15:27:00Z">
              <w:r>
                <w:rPr>
                  <w:b/>
                  <w:sz w:val="20"/>
                </w:rPr>
                <w:t xml:space="preserve">Atores Secundários </w:t>
              </w:r>
            </w:ins>
          </w:p>
        </w:tc>
        <w:tc>
          <w:tcPr>
            <w:tcW w:w="610" w:type="dxa"/>
            <w:tcBorders>
              <w:top w:val="single" w:sz="4" w:space="0" w:color="000000"/>
              <w:left w:val="nil"/>
              <w:bottom w:val="single" w:sz="4" w:space="0" w:color="000000"/>
              <w:right w:val="single" w:sz="4" w:space="0" w:color="000000"/>
            </w:tcBorders>
            <w:shd w:val="clear" w:color="auto" w:fill="BFBFBF"/>
          </w:tcPr>
          <w:p w14:paraId="4F3D5986" w14:textId="77777777" w:rsidR="00583246" w:rsidRDefault="00583246" w:rsidP="001D6495">
            <w:pPr>
              <w:spacing w:after="160" w:line="259" w:lineRule="auto"/>
              <w:ind w:firstLine="0"/>
              <w:jc w:val="left"/>
              <w:rPr>
                <w:ins w:id="176"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7FA03CEC" w14:textId="183A0931" w:rsidR="00583246" w:rsidRDefault="00583246" w:rsidP="00583246">
            <w:pPr>
              <w:spacing w:line="259" w:lineRule="auto"/>
              <w:ind w:firstLine="0"/>
              <w:jc w:val="left"/>
              <w:rPr>
                <w:ins w:id="177" w:author="Caio Abud" w:date="2022-10-20T15:27:00Z"/>
              </w:rPr>
              <w:pPrChange w:id="178" w:author="Caio Abud" w:date="2022-10-20T15:27:00Z">
                <w:pPr>
                  <w:spacing w:line="259" w:lineRule="auto"/>
                  <w:ind w:left="72" w:firstLine="0"/>
                  <w:jc w:val="left"/>
                </w:pPr>
              </w:pPrChange>
            </w:pPr>
            <w:ins w:id="179" w:author="Caio Abud" w:date="2022-10-20T15:27:00Z">
              <w:r>
                <w:t>n/a</w:t>
              </w:r>
            </w:ins>
          </w:p>
        </w:tc>
      </w:tr>
      <w:tr w:rsidR="00583246" w14:paraId="032D8385" w14:textId="77777777" w:rsidTr="001D6495">
        <w:trPr>
          <w:trHeight w:val="806"/>
          <w:ins w:id="180"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6D895B12" w14:textId="77777777" w:rsidR="00583246" w:rsidRDefault="00583246" w:rsidP="001D6495">
            <w:pPr>
              <w:spacing w:line="259" w:lineRule="auto"/>
              <w:ind w:left="66" w:firstLine="0"/>
              <w:jc w:val="left"/>
              <w:rPr>
                <w:ins w:id="181" w:author="Caio Abud" w:date="2022-10-20T15:27:00Z"/>
              </w:rPr>
            </w:pPr>
            <w:ins w:id="182" w:author="Caio Abud" w:date="2022-10-20T15:27:00Z">
              <w:r>
                <w:rPr>
                  <w:b/>
                  <w:sz w:val="20"/>
                </w:rPr>
                <w:t xml:space="preserve">Resumo </w:t>
              </w:r>
            </w:ins>
          </w:p>
        </w:tc>
        <w:tc>
          <w:tcPr>
            <w:tcW w:w="610" w:type="dxa"/>
            <w:tcBorders>
              <w:top w:val="single" w:sz="4" w:space="0" w:color="000000"/>
              <w:left w:val="nil"/>
              <w:bottom w:val="single" w:sz="4" w:space="0" w:color="000000"/>
              <w:right w:val="single" w:sz="4" w:space="0" w:color="000000"/>
            </w:tcBorders>
            <w:shd w:val="clear" w:color="auto" w:fill="BFBFBF"/>
          </w:tcPr>
          <w:p w14:paraId="4977A318" w14:textId="77777777" w:rsidR="00583246" w:rsidRDefault="00583246" w:rsidP="001D6495">
            <w:pPr>
              <w:spacing w:after="160" w:line="259" w:lineRule="auto"/>
              <w:ind w:firstLine="0"/>
              <w:jc w:val="left"/>
              <w:rPr>
                <w:ins w:id="183"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0DB8BCBE" w14:textId="66D06C18" w:rsidR="00583246" w:rsidRDefault="00583246" w:rsidP="001D6495">
            <w:pPr>
              <w:spacing w:line="259" w:lineRule="auto"/>
              <w:ind w:left="72" w:firstLine="0"/>
              <w:jc w:val="left"/>
              <w:rPr>
                <w:ins w:id="184" w:author="Caio Abud" w:date="2022-10-20T15:27:00Z"/>
              </w:rPr>
            </w:pPr>
            <w:ins w:id="185" w:author="Caio Abud" w:date="2022-10-20T15:27:00Z">
              <w:r>
                <w:rPr>
                  <w:sz w:val="20"/>
                </w:rPr>
                <w:t xml:space="preserve">Este caso deve possibilitar </w:t>
              </w:r>
              <w:r>
                <w:rPr>
                  <w:sz w:val="20"/>
                </w:rPr>
                <w:t xml:space="preserve">o administrador editar </w:t>
              </w:r>
            </w:ins>
            <w:ins w:id="186" w:author="Caio Abud" w:date="2022-10-20T15:28:00Z">
              <w:r>
                <w:rPr>
                  <w:sz w:val="20"/>
                </w:rPr>
                <w:t>uma rota de determinada sala.</w:t>
              </w:r>
            </w:ins>
          </w:p>
        </w:tc>
      </w:tr>
      <w:tr w:rsidR="00583246" w14:paraId="25BCF6C4" w14:textId="77777777" w:rsidTr="001D6495">
        <w:trPr>
          <w:trHeight w:val="538"/>
          <w:ins w:id="187"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041B252A" w14:textId="77777777" w:rsidR="00583246" w:rsidRDefault="00583246" w:rsidP="001D6495">
            <w:pPr>
              <w:spacing w:line="259" w:lineRule="auto"/>
              <w:ind w:left="66" w:firstLine="0"/>
              <w:jc w:val="left"/>
              <w:rPr>
                <w:ins w:id="188" w:author="Caio Abud" w:date="2022-10-20T15:27:00Z"/>
              </w:rPr>
            </w:pPr>
            <w:proofErr w:type="spellStart"/>
            <w:ins w:id="189" w:author="Caio Abud" w:date="2022-10-20T15:27:00Z">
              <w:r>
                <w:rPr>
                  <w:b/>
                  <w:sz w:val="20"/>
                </w:rPr>
                <w:t>Pré</w:t>
              </w:r>
              <w:proofErr w:type="spellEnd"/>
              <w:r>
                <w:rPr>
                  <w:b/>
                  <w:sz w:val="20"/>
                </w:rPr>
                <w:t xml:space="preserve">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206D774E" w14:textId="77777777" w:rsidR="00583246" w:rsidRDefault="00583246" w:rsidP="001D6495">
            <w:pPr>
              <w:spacing w:after="160" w:line="259" w:lineRule="auto"/>
              <w:ind w:firstLine="0"/>
              <w:jc w:val="left"/>
              <w:rPr>
                <w:ins w:id="190"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2286BAE7" w14:textId="3205917E" w:rsidR="00583246" w:rsidRDefault="00583246" w:rsidP="001D6495">
            <w:pPr>
              <w:spacing w:line="259" w:lineRule="auto"/>
              <w:ind w:left="72" w:firstLine="0"/>
              <w:jc w:val="left"/>
              <w:rPr>
                <w:ins w:id="191" w:author="Caio Abud" w:date="2022-10-20T15:27:00Z"/>
              </w:rPr>
            </w:pPr>
            <w:ins w:id="192" w:author="Caio Abud" w:date="2022-10-20T15:27:00Z">
              <w:r>
                <w:t xml:space="preserve">Ter </w:t>
              </w:r>
            </w:ins>
            <w:ins w:id="193" w:author="Caio Abud" w:date="2022-10-20T15:28:00Z">
              <w:r>
                <w:t>acesso ao código do aplicativo.</w:t>
              </w:r>
            </w:ins>
          </w:p>
        </w:tc>
      </w:tr>
      <w:tr w:rsidR="00583246" w14:paraId="378FA01B" w14:textId="77777777" w:rsidTr="001D6495">
        <w:trPr>
          <w:trHeight w:val="355"/>
          <w:ins w:id="194"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5D5379EE" w14:textId="77777777" w:rsidR="00583246" w:rsidRDefault="00583246" w:rsidP="001D6495">
            <w:pPr>
              <w:spacing w:line="259" w:lineRule="auto"/>
              <w:ind w:left="66" w:firstLine="0"/>
              <w:jc w:val="left"/>
              <w:rPr>
                <w:ins w:id="195" w:author="Caio Abud" w:date="2022-10-20T15:27:00Z"/>
              </w:rPr>
            </w:pPr>
            <w:ins w:id="196" w:author="Caio Abud" w:date="2022-10-20T15:27:00Z">
              <w:r>
                <w:rPr>
                  <w:b/>
                  <w:sz w:val="20"/>
                </w:rPr>
                <w:t>Pós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667994E9" w14:textId="77777777" w:rsidR="00583246" w:rsidRDefault="00583246" w:rsidP="001D6495">
            <w:pPr>
              <w:spacing w:after="160" w:line="259" w:lineRule="auto"/>
              <w:ind w:firstLine="0"/>
              <w:jc w:val="left"/>
              <w:rPr>
                <w:ins w:id="197"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615290F3" w14:textId="77777777" w:rsidR="00583246" w:rsidRDefault="00583246" w:rsidP="001D6495">
            <w:pPr>
              <w:spacing w:line="259" w:lineRule="auto"/>
              <w:ind w:left="72" w:firstLine="0"/>
              <w:jc w:val="left"/>
              <w:rPr>
                <w:ins w:id="198" w:author="Caio Abud" w:date="2022-10-20T15:27:00Z"/>
              </w:rPr>
            </w:pPr>
            <w:ins w:id="199" w:author="Caio Abud" w:date="2022-10-20T15:27:00Z">
              <w:r>
                <w:t>n/a</w:t>
              </w:r>
            </w:ins>
          </w:p>
        </w:tc>
      </w:tr>
      <w:tr w:rsidR="00583246" w14:paraId="241EB0A1" w14:textId="77777777" w:rsidTr="001D6495">
        <w:trPr>
          <w:trHeight w:val="355"/>
          <w:ins w:id="200"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1BFDFFE1" w14:textId="77777777" w:rsidR="00583246" w:rsidRDefault="00583246" w:rsidP="001D6495">
            <w:pPr>
              <w:spacing w:line="259" w:lineRule="auto"/>
              <w:ind w:left="66" w:firstLine="0"/>
              <w:jc w:val="left"/>
              <w:rPr>
                <w:ins w:id="201" w:author="Caio Abud" w:date="2022-10-20T15:27:00Z"/>
              </w:rPr>
            </w:pPr>
            <w:ins w:id="202" w:author="Caio Abud" w:date="2022-10-20T15:27:00Z">
              <w:r>
                <w:rPr>
                  <w:b/>
                  <w:sz w:val="20"/>
                </w:rPr>
                <w:t>Fluxo Principal – Acessar Usuário</w:t>
              </w:r>
              <w:r>
                <w:rPr>
                  <w:sz w:val="20"/>
                </w:rPr>
                <w:t xml:space="preserve"> </w:t>
              </w:r>
            </w:ins>
          </w:p>
        </w:tc>
        <w:tc>
          <w:tcPr>
            <w:tcW w:w="5180" w:type="dxa"/>
            <w:gridSpan w:val="2"/>
            <w:tcBorders>
              <w:top w:val="single" w:sz="4" w:space="0" w:color="000000"/>
              <w:left w:val="nil"/>
              <w:bottom w:val="single" w:sz="4" w:space="0" w:color="000000"/>
              <w:right w:val="single" w:sz="4" w:space="0" w:color="000000"/>
            </w:tcBorders>
            <w:shd w:val="clear" w:color="auto" w:fill="BFBFBF"/>
          </w:tcPr>
          <w:p w14:paraId="7A4E2CEE" w14:textId="77777777" w:rsidR="00583246" w:rsidRDefault="00583246" w:rsidP="001D6495">
            <w:pPr>
              <w:spacing w:after="160" w:line="259" w:lineRule="auto"/>
              <w:ind w:firstLine="0"/>
              <w:jc w:val="left"/>
              <w:rPr>
                <w:ins w:id="203" w:author="Caio Abud" w:date="2022-10-20T15:27:00Z"/>
              </w:rPr>
            </w:pPr>
          </w:p>
        </w:tc>
      </w:tr>
      <w:tr w:rsidR="00583246" w14:paraId="7E38A98F" w14:textId="77777777" w:rsidTr="001D6495">
        <w:trPr>
          <w:trHeight w:val="354"/>
          <w:ins w:id="204" w:author="Caio Abud" w:date="2022-10-20T15:27:00Z"/>
        </w:trPr>
        <w:tc>
          <w:tcPr>
            <w:tcW w:w="3461" w:type="dxa"/>
            <w:tcBorders>
              <w:top w:val="single" w:sz="4" w:space="0" w:color="000000"/>
              <w:left w:val="single" w:sz="4" w:space="0" w:color="000000"/>
              <w:bottom w:val="single" w:sz="4" w:space="0" w:color="000000"/>
              <w:right w:val="nil"/>
            </w:tcBorders>
            <w:shd w:val="clear" w:color="auto" w:fill="BFBFBF"/>
          </w:tcPr>
          <w:p w14:paraId="486AE83B" w14:textId="77777777" w:rsidR="00583246" w:rsidRDefault="00583246" w:rsidP="001D6495">
            <w:pPr>
              <w:spacing w:line="259" w:lineRule="auto"/>
              <w:ind w:left="66" w:firstLine="0"/>
              <w:jc w:val="left"/>
              <w:rPr>
                <w:ins w:id="205" w:author="Caio Abud" w:date="2022-10-20T15:27:00Z"/>
              </w:rPr>
            </w:pPr>
            <w:ins w:id="206" w:author="Caio Abud" w:date="2022-10-20T15:27:00Z">
              <w:r>
                <w:rPr>
                  <w:b/>
                  <w:sz w:val="20"/>
                </w:rPr>
                <w:t>Ações do Ator</w:t>
              </w:r>
              <w:r>
                <w:rPr>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485BEDCF" w14:textId="77777777" w:rsidR="00583246" w:rsidRDefault="00583246" w:rsidP="001D6495">
            <w:pPr>
              <w:spacing w:after="160" w:line="259" w:lineRule="auto"/>
              <w:ind w:firstLine="0"/>
              <w:jc w:val="left"/>
              <w:rPr>
                <w:ins w:id="207"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09BEF7E4" w14:textId="77777777" w:rsidR="00583246" w:rsidRDefault="00583246" w:rsidP="001D6495">
            <w:pPr>
              <w:spacing w:line="259" w:lineRule="auto"/>
              <w:ind w:left="72" w:firstLine="0"/>
              <w:jc w:val="left"/>
              <w:rPr>
                <w:ins w:id="208" w:author="Caio Abud" w:date="2022-10-20T15:27:00Z"/>
              </w:rPr>
            </w:pPr>
            <w:ins w:id="209" w:author="Caio Abud" w:date="2022-10-20T15:27:00Z">
              <w:r>
                <w:rPr>
                  <w:b/>
                  <w:sz w:val="20"/>
                </w:rPr>
                <w:t>Ações do Sistema</w:t>
              </w:r>
              <w:r>
                <w:rPr>
                  <w:sz w:val="20"/>
                </w:rPr>
                <w:t xml:space="preserve"> </w:t>
              </w:r>
            </w:ins>
          </w:p>
        </w:tc>
      </w:tr>
      <w:tr w:rsidR="00583246" w14:paraId="1F94D258" w14:textId="77777777" w:rsidTr="001D6495">
        <w:trPr>
          <w:trHeight w:val="702"/>
          <w:ins w:id="210" w:author="Caio Abud" w:date="2022-10-20T15:27:00Z"/>
        </w:trPr>
        <w:tc>
          <w:tcPr>
            <w:tcW w:w="3461" w:type="dxa"/>
            <w:tcBorders>
              <w:top w:val="single" w:sz="4" w:space="0" w:color="000000"/>
              <w:left w:val="single" w:sz="4" w:space="0" w:color="000000"/>
              <w:bottom w:val="single" w:sz="4" w:space="0" w:color="000000"/>
              <w:right w:val="nil"/>
            </w:tcBorders>
          </w:tcPr>
          <w:p w14:paraId="5ECDDAF1" w14:textId="6F478956" w:rsidR="00583246" w:rsidRDefault="00583246" w:rsidP="001D6495">
            <w:pPr>
              <w:pStyle w:val="PargrafodaLista"/>
              <w:numPr>
                <w:ilvl w:val="0"/>
                <w:numId w:val="2"/>
              </w:numPr>
              <w:spacing w:line="259" w:lineRule="auto"/>
              <w:rPr>
                <w:ins w:id="211" w:author="Caio Abud" w:date="2022-10-20T15:27:00Z"/>
              </w:rPr>
            </w:pPr>
            <w:ins w:id="212" w:author="Caio Abud" w:date="2022-10-20T15:28:00Z">
              <w:r>
                <w:t>Editar rota de salas</w:t>
              </w:r>
            </w:ins>
          </w:p>
        </w:tc>
        <w:tc>
          <w:tcPr>
            <w:tcW w:w="610" w:type="dxa"/>
            <w:tcBorders>
              <w:top w:val="single" w:sz="4" w:space="0" w:color="000000"/>
              <w:left w:val="nil"/>
              <w:bottom w:val="single" w:sz="4" w:space="0" w:color="000000"/>
              <w:right w:val="single" w:sz="4" w:space="0" w:color="000000"/>
            </w:tcBorders>
          </w:tcPr>
          <w:p w14:paraId="1A554378" w14:textId="77777777" w:rsidR="00583246" w:rsidRDefault="00583246" w:rsidP="001D6495">
            <w:pPr>
              <w:spacing w:line="259" w:lineRule="auto"/>
              <w:ind w:firstLine="0"/>
              <w:rPr>
                <w:ins w:id="213" w:author="Caio Abud" w:date="2022-10-20T15:27:00Z"/>
              </w:rPr>
            </w:pPr>
            <w:ins w:id="214" w:author="Caio Abud" w:date="2022-10-20T15:27:00Z">
              <w:r>
                <w:rPr>
                  <w:sz w:val="20"/>
                </w:rPr>
                <w:t xml:space="preserve">  </w:t>
              </w:r>
            </w:ins>
          </w:p>
        </w:tc>
        <w:tc>
          <w:tcPr>
            <w:tcW w:w="4570" w:type="dxa"/>
            <w:tcBorders>
              <w:top w:val="single" w:sz="4" w:space="0" w:color="000000"/>
              <w:left w:val="single" w:sz="4" w:space="0" w:color="000000"/>
              <w:bottom w:val="single" w:sz="4" w:space="0" w:color="000000"/>
              <w:right w:val="single" w:sz="4" w:space="0" w:color="000000"/>
            </w:tcBorders>
          </w:tcPr>
          <w:p w14:paraId="540A05FE" w14:textId="77777777" w:rsidR="00583246" w:rsidRDefault="00583246" w:rsidP="001D6495">
            <w:pPr>
              <w:spacing w:line="259" w:lineRule="auto"/>
              <w:ind w:left="72" w:firstLine="0"/>
              <w:jc w:val="left"/>
              <w:rPr>
                <w:ins w:id="215" w:author="Caio Abud" w:date="2022-10-20T15:27:00Z"/>
              </w:rPr>
            </w:pPr>
            <w:ins w:id="216" w:author="Caio Abud" w:date="2022-10-20T15:27:00Z">
              <w:r>
                <w:rPr>
                  <w:sz w:val="20"/>
                </w:rPr>
                <w:t xml:space="preserve"> </w:t>
              </w:r>
            </w:ins>
          </w:p>
        </w:tc>
      </w:tr>
      <w:tr w:rsidR="00583246" w14:paraId="70EE88C2" w14:textId="77777777" w:rsidTr="001D6495">
        <w:trPr>
          <w:trHeight w:val="696"/>
          <w:ins w:id="217" w:author="Caio Abud" w:date="2022-10-20T15:27:00Z"/>
        </w:trPr>
        <w:tc>
          <w:tcPr>
            <w:tcW w:w="3461" w:type="dxa"/>
            <w:tcBorders>
              <w:top w:val="single" w:sz="4" w:space="0" w:color="000000"/>
              <w:left w:val="single" w:sz="4" w:space="0" w:color="000000"/>
              <w:bottom w:val="single" w:sz="4" w:space="0" w:color="000000"/>
              <w:right w:val="nil"/>
            </w:tcBorders>
          </w:tcPr>
          <w:p w14:paraId="2B56311E" w14:textId="77777777" w:rsidR="00583246" w:rsidRDefault="00583246" w:rsidP="001D6495">
            <w:pPr>
              <w:spacing w:line="259" w:lineRule="auto"/>
              <w:ind w:left="575" w:firstLine="0"/>
              <w:jc w:val="left"/>
              <w:rPr>
                <w:ins w:id="218" w:author="Caio Abud" w:date="2022-10-20T15:27:00Z"/>
              </w:rPr>
            </w:pPr>
            <w:ins w:id="219" w:author="Caio Abud" w:date="2022-10-20T15:27:00Z">
              <w:r>
                <w:rPr>
                  <w:sz w:val="20"/>
                </w:rPr>
                <w:t xml:space="preserve"> </w:t>
              </w:r>
            </w:ins>
          </w:p>
        </w:tc>
        <w:tc>
          <w:tcPr>
            <w:tcW w:w="610" w:type="dxa"/>
            <w:tcBorders>
              <w:top w:val="single" w:sz="4" w:space="0" w:color="000000"/>
              <w:left w:val="nil"/>
              <w:bottom w:val="single" w:sz="4" w:space="0" w:color="000000"/>
              <w:right w:val="single" w:sz="4" w:space="0" w:color="000000"/>
            </w:tcBorders>
          </w:tcPr>
          <w:p w14:paraId="24A719C0" w14:textId="77777777" w:rsidR="00583246" w:rsidRDefault="00583246" w:rsidP="001D6495">
            <w:pPr>
              <w:spacing w:after="160" w:line="259" w:lineRule="auto"/>
              <w:ind w:firstLine="0"/>
              <w:jc w:val="left"/>
              <w:rPr>
                <w:ins w:id="220" w:author="Caio Abud" w:date="2022-10-20T15:27:00Z"/>
              </w:rPr>
            </w:pPr>
          </w:p>
        </w:tc>
        <w:tc>
          <w:tcPr>
            <w:tcW w:w="4570" w:type="dxa"/>
            <w:tcBorders>
              <w:top w:val="single" w:sz="4" w:space="0" w:color="000000"/>
              <w:left w:val="single" w:sz="4" w:space="0" w:color="000000"/>
              <w:bottom w:val="single" w:sz="4" w:space="0" w:color="000000"/>
              <w:right w:val="single" w:sz="4" w:space="0" w:color="000000"/>
            </w:tcBorders>
          </w:tcPr>
          <w:p w14:paraId="3993AA06" w14:textId="1C22CD69" w:rsidR="00583246" w:rsidRDefault="00583246" w:rsidP="001D6495">
            <w:pPr>
              <w:spacing w:line="259" w:lineRule="auto"/>
              <w:ind w:left="72" w:firstLine="0"/>
              <w:rPr>
                <w:ins w:id="221" w:author="Caio Abud" w:date="2022-10-20T15:27:00Z"/>
              </w:rPr>
            </w:pPr>
            <w:ins w:id="222" w:author="Caio Abud" w:date="2022-10-20T15:27:00Z">
              <w:r>
                <w:rPr>
                  <w:sz w:val="20"/>
                </w:rPr>
                <w:t xml:space="preserve">2. </w:t>
              </w:r>
            </w:ins>
            <w:ins w:id="223" w:author="Caio Abud" w:date="2022-10-20T15:28:00Z">
              <w:r>
                <w:rPr>
                  <w:sz w:val="20"/>
                </w:rPr>
                <w:t>Criar novas rotas no aplicativo.</w:t>
              </w:r>
            </w:ins>
          </w:p>
        </w:tc>
      </w:tr>
    </w:tbl>
    <w:p w14:paraId="3D803797" w14:textId="77777777" w:rsidR="00583246" w:rsidRDefault="00583246" w:rsidP="00583246">
      <w:pPr>
        <w:rPr>
          <w:ins w:id="224" w:author="Caio Abud" w:date="2022-10-20T15:27:00Z"/>
        </w:rPr>
      </w:pPr>
    </w:p>
    <w:p w14:paraId="20327D7C" w14:textId="77777777" w:rsidR="00583246" w:rsidRPr="00583246" w:rsidRDefault="00583246" w:rsidP="00583246">
      <w:pPr>
        <w:ind w:firstLine="0"/>
        <w:pPrChange w:id="225" w:author="Caio Abud" w:date="2022-10-20T15:27:00Z">
          <w:pPr/>
        </w:pPrChange>
      </w:pPr>
    </w:p>
    <w:p w14:paraId="240C3159" w14:textId="149BB8A0" w:rsidR="00583246" w:rsidRDefault="00583246" w:rsidP="00C22336">
      <w:pPr>
        <w:pStyle w:val="Ttulo3"/>
        <w:numPr>
          <w:ilvl w:val="2"/>
          <w:numId w:val="1"/>
        </w:numPr>
        <w:rPr>
          <w:ins w:id="226" w:author="Caio Abud" w:date="2022-10-20T15:29:00Z"/>
        </w:rPr>
        <w:pPrChange w:id="227" w:author="Caio Abud" w:date="2022-10-20T15:31:00Z">
          <w:pPr>
            <w:pStyle w:val="Ttulo3"/>
          </w:pPr>
        </w:pPrChange>
      </w:pPr>
      <w:bookmarkStart w:id="228" w:name="_Toc117172988"/>
      <w:ins w:id="229" w:author="Caio Abud" w:date="2022-10-20T15:29:00Z">
        <w:r>
          <w:t>Deletar Sala</w:t>
        </w:r>
        <w:bookmarkEnd w:id="228"/>
      </w:ins>
    </w:p>
    <w:p w14:paraId="4BFAADCF" w14:textId="48C6BF2E" w:rsidR="00583246" w:rsidRDefault="00583246" w:rsidP="00583246">
      <w:pPr>
        <w:rPr>
          <w:ins w:id="230" w:author="Caio Abud" w:date="2022-10-20T15:29:00Z"/>
        </w:rPr>
      </w:pPr>
    </w:p>
    <w:p w14:paraId="0BA12A65" w14:textId="1ABEC179" w:rsidR="00583246" w:rsidRDefault="00583246" w:rsidP="00583246">
      <w:pPr>
        <w:rPr>
          <w:ins w:id="231" w:author="Caio Abud" w:date="2022-10-20T15:29:00Z"/>
        </w:rPr>
      </w:pPr>
      <w:ins w:id="232" w:author="Caio Abud" w:date="2022-10-20T15:29:00Z">
        <w:r>
          <w:t>Este caso de uso permite que o administrador do sistema delete uma sala junto com as rotas.</w:t>
        </w:r>
      </w:ins>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624BAC11" w14:textId="77777777" w:rsidTr="001D6495">
        <w:trPr>
          <w:trHeight w:val="354"/>
          <w:ins w:id="233"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3E5B464B" w14:textId="77777777" w:rsidR="00583246" w:rsidRDefault="00583246" w:rsidP="001D6495">
            <w:pPr>
              <w:spacing w:line="259" w:lineRule="auto"/>
              <w:ind w:left="66" w:firstLine="0"/>
              <w:jc w:val="left"/>
              <w:rPr>
                <w:ins w:id="234" w:author="Caio Abud" w:date="2022-10-20T15:29:00Z"/>
              </w:rPr>
            </w:pPr>
            <w:ins w:id="235" w:author="Caio Abud" w:date="2022-10-20T15:29:00Z">
              <w:r>
                <w:rPr>
                  <w:b/>
                  <w:sz w:val="20"/>
                </w:rPr>
                <w:lastRenderedPageBreak/>
                <w:t xml:space="preserve">Nome do Caso de Uso </w:t>
              </w:r>
            </w:ins>
          </w:p>
        </w:tc>
        <w:tc>
          <w:tcPr>
            <w:tcW w:w="610" w:type="dxa"/>
            <w:tcBorders>
              <w:top w:val="single" w:sz="4" w:space="0" w:color="000000"/>
              <w:left w:val="nil"/>
              <w:bottom w:val="single" w:sz="4" w:space="0" w:color="000000"/>
              <w:right w:val="single" w:sz="4" w:space="0" w:color="000000"/>
            </w:tcBorders>
            <w:shd w:val="clear" w:color="auto" w:fill="BFBFBF"/>
          </w:tcPr>
          <w:p w14:paraId="4EA481B6" w14:textId="77777777" w:rsidR="00583246" w:rsidRDefault="00583246" w:rsidP="001D6495">
            <w:pPr>
              <w:spacing w:after="160" w:line="259" w:lineRule="auto"/>
              <w:ind w:firstLine="0"/>
              <w:jc w:val="left"/>
              <w:rPr>
                <w:ins w:id="236"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1811147D" w14:textId="379AF5E9" w:rsidR="00583246" w:rsidRDefault="00583246" w:rsidP="001D6495">
            <w:pPr>
              <w:spacing w:line="259" w:lineRule="auto"/>
              <w:ind w:left="72" w:firstLine="0"/>
              <w:jc w:val="left"/>
              <w:rPr>
                <w:ins w:id="237" w:author="Caio Abud" w:date="2022-10-20T15:29:00Z"/>
              </w:rPr>
            </w:pPr>
            <w:ins w:id="238" w:author="Caio Abud" w:date="2022-10-20T15:30:00Z">
              <w:r>
                <w:t>Deletar Sala</w:t>
              </w:r>
            </w:ins>
          </w:p>
        </w:tc>
      </w:tr>
      <w:tr w:rsidR="00583246" w14:paraId="0FCE2072" w14:textId="77777777" w:rsidTr="001D6495">
        <w:trPr>
          <w:trHeight w:val="355"/>
          <w:ins w:id="239"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0C14EBE9" w14:textId="77777777" w:rsidR="00583246" w:rsidRDefault="00583246" w:rsidP="001D6495">
            <w:pPr>
              <w:spacing w:line="259" w:lineRule="auto"/>
              <w:ind w:left="66" w:firstLine="0"/>
              <w:jc w:val="left"/>
              <w:rPr>
                <w:ins w:id="240" w:author="Caio Abud" w:date="2022-10-20T15:29:00Z"/>
              </w:rPr>
            </w:pPr>
            <w:ins w:id="241" w:author="Caio Abud" w:date="2022-10-20T15:29:00Z">
              <w:r>
                <w:rPr>
                  <w:b/>
                  <w:sz w:val="20"/>
                </w:rPr>
                <w:t xml:space="preserve">Ator Principal </w:t>
              </w:r>
            </w:ins>
          </w:p>
        </w:tc>
        <w:tc>
          <w:tcPr>
            <w:tcW w:w="610" w:type="dxa"/>
            <w:tcBorders>
              <w:top w:val="single" w:sz="4" w:space="0" w:color="000000"/>
              <w:left w:val="nil"/>
              <w:bottom w:val="single" w:sz="4" w:space="0" w:color="000000"/>
              <w:right w:val="single" w:sz="4" w:space="0" w:color="000000"/>
            </w:tcBorders>
            <w:shd w:val="clear" w:color="auto" w:fill="BFBFBF"/>
          </w:tcPr>
          <w:p w14:paraId="19AAF40E" w14:textId="77777777" w:rsidR="00583246" w:rsidRDefault="00583246" w:rsidP="001D6495">
            <w:pPr>
              <w:spacing w:after="160" w:line="259" w:lineRule="auto"/>
              <w:ind w:firstLine="0"/>
              <w:jc w:val="left"/>
              <w:rPr>
                <w:ins w:id="242"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4E618F95" w14:textId="5FA4E8FC" w:rsidR="00583246" w:rsidRDefault="00583246" w:rsidP="001D6495">
            <w:pPr>
              <w:spacing w:line="259" w:lineRule="auto"/>
              <w:ind w:left="72" w:firstLine="0"/>
              <w:jc w:val="left"/>
              <w:rPr>
                <w:ins w:id="243" w:author="Caio Abud" w:date="2022-10-20T15:29:00Z"/>
              </w:rPr>
            </w:pPr>
            <w:ins w:id="244" w:author="Caio Abud" w:date="2022-10-20T15:30:00Z">
              <w:r>
                <w:t>Administrador</w:t>
              </w:r>
            </w:ins>
          </w:p>
        </w:tc>
      </w:tr>
      <w:tr w:rsidR="00583246" w14:paraId="2380DD54" w14:textId="77777777" w:rsidTr="001D6495">
        <w:trPr>
          <w:trHeight w:val="356"/>
          <w:ins w:id="245"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71BF7CAB" w14:textId="77777777" w:rsidR="00583246" w:rsidRDefault="00583246" w:rsidP="001D6495">
            <w:pPr>
              <w:spacing w:line="259" w:lineRule="auto"/>
              <w:ind w:left="66" w:firstLine="0"/>
              <w:jc w:val="left"/>
              <w:rPr>
                <w:ins w:id="246" w:author="Caio Abud" w:date="2022-10-20T15:29:00Z"/>
              </w:rPr>
            </w:pPr>
            <w:ins w:id="247" w:author="Caio Abud" w:date="2022-10-20T15:29:00Z">
              <w:r>
                <w:rPr>
                  <w:b/>
                  <w:sz w:val="20"/>
                </w:rPr>
                <w:t xml:space="preserve">Atores Secundários </w:t>
              </w:r>
            </w:ins>
          </w:p>
        </w:tc>
        <w:tc>
          <w:tcPr>
            <w:tcW w:w="610" w:type="dxa"/>
            <w:tcBorders>
              <w:top w:val="single" w:sz="4" w:space="0" w:color="000000"/>
              <w:left w:val="nil"/>
              <w:bottom w:val="single" w:sz="4" w:space="0" w:color="000000"/>
              <w:right w:val="single" w:sz="4" w:space="0" w:color="000000"/>
            </w:tcBorders>
            <w:shd w:val="clear" w:color="auto" w:fill="BFBFBF"/>
          </w:tcPr>
          <w:p w14:paraId="5A1EA25B" w14:textId="77777777" w:rsidR="00583246" w:rsidRDefault="00583246" w:rsidP="001D6495">
            <w:pPr>
              <w:spacing w:after="160" w:line="259" w:lineRule="auto"/>
              <w:ind w:firstLine="0"/>
              <w:jc w:val="left"/>
              <w:rPr>
                <w:ins w:id="248"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64476F2C" w14:textId="77777777" w:rsidR="00583246" w:rsidRDefault="00583246" w:rsidP="001D6495">
            <w:pPr>
              <w:spacing w:line="259" w:lineRule="auto"/>
              <w:ind w:firstLine="0"/>
              <w:jc w:val="left"/>
              <w:rPr>
                <w:ins w:id="249" w:author="Caio Abud" w:date="2022-10-20T15:29:00Z"/>
              </w:rPr>
            </w:pPr>
            <w:ins w:id="250" w:author="Caio Abud" w:date="2022-10-20T15:29:00Z">
              <w:r>
                <w:t>n/a</w:t>
              </w:r>
            </w:ins>
          </w:p>
        </w:tc>
      </w:tr>
      <w:tr w:rsidR="00583246" w14:paraId="2EF8FD9F" w14:textId="77777777" w:rsidTr="001D6495">
        <w:trPr>
          <w:trHeight w:val="806"/>
          <w:ins w:id="251"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21B79A09" w14:textId="77777777" w:rsidR="00583246" w:rsidRDefault="00583246" w:rsidP="001D6495">
            <w:pPr>
              <w:spacing w:line="259" w:lineRule="auto"/>
              <w:ind w:left="66" w:firstLine="0"/>
              <w:jc w:val="left"/>
              <w:rPr>
                <w:ins w:id="252" w:author="Caio Abud" w:date="2022-10-20T15:29:00Z"/>
              </w:rPr>
            </w:pPr>
            <w:ins w:id="253" w:author="Caio Abud" w:date="2022-10-20T15:29:00Z">
              <w:r>
                <w:rPr>
                  <w:b/>
                  <w:sz w:val="20"/>
                </w:rPr>
                <w:t xml:space="preserve">Resumo </w:t>
              </w:r>
            </w:ins>
          </w:p>
        </w:tc>
        <w:tc>
          <w:tcPr>
            <w:tcW w:w="610" w:type="dxa"/>
            <w:tcBorders>
              <w:top w:val="single" w:sz="4" w:space="0" w:color="000000"/>
              <w:left w:val="nil"/>
              <w:bottom w:val="single" w:sz="4" w:space="0" w:color="000000"/>
              <w:right w:val="single" w:sz="4" w:space="0" w:color="000000"/>
            </w:tcBorders>
            <w:shd w:val="clear" w:color="auto" w:fill="BFBFBF"/>
          </w:tcPr>
          <w:p w14:paraId="1B9D1FCB" w14:textId="77777777" w:rsidR="00583246" w:rsidRDefault="00583246" w:rsidP="001D6495">
            <w:pPr>
              <w:spacing w:after="160" w:line="259" w:lineRule="auto"/>
              <w:ind w:firstLine="0"/>
              <w:jc w:val="left"/>
              <w:rPr>
                <w:ins w:id="254"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75D95E06" w14:textId="28C67BD2" w:rsidR="00583246" w:rsidRDefault="00583246" w:rsidP="001D6495">
            <w:pPr>
              <w:spacing w:line="259" w:lineRule="auto"/>
              <w:ind w:left="72" w:firstLine="0"/>
              <w:jc w:val="left"/>
              <w:rPr>
                <w:ins w:id="255" w:author="Caio Abud" w:date="2022-10-20T15:29:00Z"/>
              </w:rPr>
            </w:pPr>
            <w:ins w:id="256" w:author="Caio Abud" w:date="2022-10-20T15:29:00Z">
              <w:r>
                <w:rPr>
                  <w:sz w:val="20"/>
                </w:rPr>
                <w:t xml:space="preserve">Este caso deve possibilitar o administrador </w:t>
              </w:r>
            </w:ins>
            <w:ins w:id="257" w:author="Caio Abud" w:date="2022-10-20T15:30:00Z">
              <w:r>
                <w:rPr>
                  <w:sz w:val="20"/>
                </w:rPr>
                <w:t>exclua uma sala do aplicativo.</w:t>
              </w:r>
            </w:ins>
          </w:p>
        </w:tc>
      </w:tr>
      <w:tr w:rsidR="00583246" w14:paraId="07B5BD6C" w14:textId="77777777" w:rsidTr="001D6495">
        <w:trPr>
          <w:trHeight w:val="538"/>
          <w:ins w:id="258"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212696E7" w14:textId="77777777" w:rsidR="00583246" w:rsidRDefault="00583246" w:rsidP="001D6495">
            <w:pPr>
              <w:spacing w:line="259" w:lineRule="auto"/>
              <w:ind w:left="66" w:firstLine="0"/>
              <w:jc w:val="left"/>
              <w:rPr>
                <w:ins w:id="259" w:author="Caio Abud" w:date="2022-10-20T15:29:00Z"/>
              </w:rPr>
            </w:pPr>
            <w:proofErr w:type="spellStart"/>
            <w:ins w:id="260" w:author="Caio Abud" w:date="2022-10-20T15:29:00Z">
              <w:r>
                <w:rPr>
                  <w:b/>
                  <w:sz w:val="20"/>
                </w:rPr>
                <w:t>Pré</w:t>
              </w:r>
              <w:proofErr w:type="spellEnd"/>
              <w:r>
                <w:rPr>
                  <w:b/>
                  <w:sz w:val="20"/>
                </w:rPr>
                <w:t xml:space="preserve">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6077E319" w14:textId="77777777" w:rsidR="00583246" w:rsidRDefault="00583246" w:rsidP="001D6495">
            <w:pPr>
              <w:spacing w:after="160" w:line="259" w:lineRule="auto"/>
              <w:ind w:firstLine="0"/>
              <w:jc w:val="left"/>
              <w:rPr>
                <w:ins w:id="261"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72502559" w14:textId="77777777" w:rsidR="00583246" w:rsidRDefault="00583246" w:rsidP="001D6495">
            <w:pPr>
              <w:spacing w:line="259" w:lineRule="auto"/>
              <w:ind w:left="72" w:firstLine="0"/>
              <w:jc w:val="left"/>
              <w:rPr>
                <w:ins w:id="262" w:author="Caio Abud" w:date="2022-10-20T15:29:00Z"/>
              </w:rPr>
            </w:pPr>
            <w:ins w:id="263" w:author="Caio Abud" w:date="2022-10-20T15:29:00Z">
              <w:r>
                <w:t>Ter acesso ao código do aplicativo.</w:t>
              </w:r>
            </w:ins>
          </w:p>
        </w:tc>
      </w:tr>
      <w:tr w:rsidR="00583246" w14:paraId="1DD2C1CF" w14:textId="77777777" w:rsidTr="001D6495">
        <w:trPr>
          <w:trHeight w:val="355"/>
          <w:ins w:id="264"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623095E6" w14:textId="77777777" w:rsidR="00583246" w:rsidRDefault="00583246" w:rsidP="001D6495">
            <w:pPr>
              <w:spacing w:line="259" w:lineRule="auto"/>
              <w:ind w:left="66" w:firstLine="0"/>
              <w:jc w:val="left"/>
              <w:rPr>
                <w:ins w:id="265" w:author="Caio Abud" w:date="2022-10-20T15:29:00Z"/>
              </w:rPr>
            </w:pPr>
            <w:ins w:id="266" w:author="Caio Abud" w:date="2022-10-20T15:29:00Z">
              <w:r>
                <w:rPr>
                  <w:b/>
                  <w:sz w:val="20"/>
                </w:rPr>
                <w:t>Pós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7CF38533" w14:textId="77777777" w:rsidR="00583246" w:rsidRDefault="00583246" w:rsidP="001D6495">
            <w:pPr>
              <w:spacing w:after="160" w:line="259" w:lineRule="auto"/>
              <w:ind w:firstLine="0"/>
              <w:jc w:val="left"/>
              <w:rPr>
                <w:ins w:id="267"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2549DDE8" w14:textId="77777777" w:rsidR="00583246" w:rsidRDefault="00583246" w:rsidP="001D6495">
            <w:pPr>
              <w:spacing w:line="259" w:lineRule="auto"/>
              <w:ind w:left="72" w:firstLine="0"/>
              <w:jc w:val="left"/>
              <w:rPr>
                <w:ins w:id="268" w:author="Caio Abud" w:date="2022-10-20T15:29:00Z"/>
              </w:rPr>
            </w:pPr>
            <w:ins w:id="269" w:author="Caio Abud" w:date="2022-10-20T15:29:00Z">
              <w:r>
                <w:t>n/a</w:t>
              </w:r>
            </w:ins>
          </w:p>
        </w:tc>
      </w:tr>
      <w:tr w:rsidR="00583246" w14:paraId="37F4F23B" w14:textId="77777777" w:rsidTr="001D6495">
        <w:trPr>
          <w:trHeight w:val="355"/>
          <w:ins w:id="270"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3961E257" w14:textId="77777777" w:rsidR="00583246" w:rsidRDefault="00583246" w:rsidP="001D6495">
            <w:pPr>
              <w:spacing w:line="259" w:lineRule="auto"/>
              <w:ind w:left="66" w:firstLine="0"/>
              <w:jc w:val="left"/>
              <w:rPr>
                <w:ins w:id="271" w:author="Caio Abud" w:date="2022-10-20T15:29:00Z"/>
              </w:rPr>
            </w:pPr>
            <w:ins w:id="272" w:author="Caio Abud" w:date="2022-10-20T15:29:00Z">
              <w:r>
                <w:rPr>
                  <w:b/>
                  <w:sz w:val="20"/>
                </w:rPr>
                <w:t>Fluxo Principal – Acessar Usuário</w:t>
              </w:r>
              <w:r>
                <w:rPr>
                  <w:sz w:val="20"/>
                </w:rPr>
                <w:t xml:space="preserve"> </w:t>
              </w:r>
            </w:ins>
          </w:p>
        </w:tc>
        <w:tc>
          <w:tcPr>
            <w:tcW w:w="5180" w:type="dxa"/>
            <w:gridSpan w:val="2"/>
            <w:tcBorders>
              <w:top w:val="single" w:sz="4" w:space="0" w:color="000000"/>
              <w:left w:val="nil"/>
              <w:bottom w:val="single" w:sz="4" w:space="0" w:color="000000"/>
              <w:right w:val="single" w:sz="4" w:space="0" w:color="000000"/>
            </w:tcBorders>
            <w:shd w:val="clear" w:color="auto" w:fill="BFBFBF"/>
          </w:tcPr>
          <w:p w14:paraId="7B34E9A9" w14:textId="77777777" w:rsidR="00583246" w:rsidRDefault="00583246" w:rsidP="001D6495">
            <w:pPr>
              <w:spacing w:after="160" w:line="259" w:lineRule="auto"/>
              <w:ind w:firstLine="0"/>
              <w:jc w:val="left"/>
              <w:rPr>
                <w:ins w:id="273" w:author="Caio Abud" w:date="2022-10-20T15:29:00Z"/>
              </w:rPr>
            </w:pPr>
          </w:p>
        </w:tc>
      </w:tr>
      <w:tr w:rsidR="00583246" w14:paraId="6A29F0B9" w14:textId="77777777" w:rsidTr="001D6495">
        <w:trPr>
          <w:trHeight w:val="354"/>
          <w:ins w:id="274" w:author="Caio Abud" w:date="2022-10-20T15:29:00Z"/>
        </w:trPr>
        <w:tc>
          <w:tcPr>
            <w:tcW w:w="3461" w:type="dxa"/>
            <w:tcBorders>
              <w:top w:val="single" w:sz="4" w:space="0" w:color="000000"/>
              <w:left w:val="single" w:sz="4" w:space="0" w:color="000000"/>
              <w:bottom w:val="single" w:sz="4" w:space="0" w:color="000000"/>
              <w:right w:val="nil"/>
            </w:tcBorders>
            <w:shd w:val="clear" w:color="auto" w:fill="BFBFBF"/>
          </w:tcPr>
          <w:p w14:paraId="4AFD8265" w14:textId="77777777" w:rsidR="00583246" w:rsidRDefault="00583246" w:rsidP="001D6495">
            <w:pPr>
              <w:spacing w:line="259" w:lineRule="auto"/>
              <w:ind w:left="66" w:firstLine="0"/>
              <w:jc w:val="left"/>
              <w:rPr>
                <w:ins w:id="275" w:author="Caio Abud" w:date="2022-10-20T15:29:00Z"/>
              </w:rPr>
            </w:pPr>
            <w:ins w:id="276" w:author="Caio Abud" w:date="2022-10-20T15:29:00Z">
              <w:r>
                <w:rPr>
                  <w:b/>
                  <w:sz w:val="20"/>
                </w:rPr>
                <w:t>Ações do Ator</w:t>
              </w:r>
              <w:r>
                <w:rPr>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7A804909" w14:textId="77777777" w:rsidR="00583246" w:rsidRDefault="00583246" w:rsidP="001D6495">
            <w:pPr>
              <w:spacing w:after="160" w:line="259" w:lineRule="auto"/>
              <w:ind w:firstLine="0"/>
              <w:jc w:val="left"/>
              <w:rPr>
                <w:ins w:id="277"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267ED123" w14:textId="77777777" w:rsidR="00583246" w:rsidRDefault="00583246" w:rsidP="001D6495">
            <w:pPr>
              <w:spacing w:line="259" w:lineRule="auto"/>
              <w:ind w:left="72" w:firstLine="0"/>
              <w:jc w:val="left"/>
              <w:rPr>
                <w:ins w:id="278" w:author="Caio Abud" w:date="2022-10-20T15:29:00Z"/>
              </w:rPr>
            </w:pPr>
            <w:ins w:id="279" w:author="Caio Abud" w:date="2022-10-20T15:29:00Z">
              <w:r>
                <w:rPr>
                  <w:b/>
                  <w:sz w:val="20"/>
                </w:rPr>
                <w:t>Ações do Sistema</w:t>
              </w:r>
              <w:r>
                <w:rPr>
                  <w:sz w:val="20"/>
                </w:rPr>
                <w:t xml:space="preserve"> </w:t>
              </w:r>
            </w:ins>
          </w:p>
        </w:tc>
      </w:tr>
      <w:tr w:rsidR="00583246" w14:paraId="4AF5190C" w14:textId="77777777" w:rsidTr="001D6495">
        <w:trPr>
          <w:trHeight w:val="702"/>
          <w:ins w:id="280" w:author="Caio Abud" w:date="2022-10-20T15:29:00Z"/>
        </w:trPr>
        <w:tc>
          <w:tcPr>
            <w:tcW w:w="3461" w:type="dxa"/>
            <w:tcBorders>
              <w:top w:val="single" w:sz="4" w:space="0" w:color="000000"/>
              <w:left w:val="single" w:sz="4" w:space="0" w:color="000000"/>
              <w:bottom w:val="single" w:sz="4" w:space="0" w:color="000000"/>
              <w:right w:val="nil"/>
            </w:tcBorders>
          </w:tcPr>
          <w:p w14:paraId="6604CE35" w14:textId="072A1E03" w:rsidR="00583246" w:rsidRDefault="00583246" w:rsidP="001D6495">
            <w:pPr>
              <w:pStyle w:val="PargrafodaLista"/>
              <w:numPr>
                <w:ilvl w:val="0"/>
                <w:numId w:val="2"/>
              </w:numPr>
              <w:spacing w:line="259" w:lineRule="auto"/>
              <w:rPr>
                <w:ins w:id="281" w:author="Caio Abud" w:date="2022-10-20T15:29:00Z"/>
              </w:rPr>
            </w:pPr>
            <w:ins w:id="282" w:author="Caio Abud" w:date="2022-10-20T15:30:00Z">
              <w:r>
                <w:t>Excluir sala do aplicativo.</w:t>
              </w:r>
            </w:ins>
          </w:p>
        </w:tc>
        <w:tc>
          <w:tcPr>
            <w:tcW w:w="610" w:type="dxa"/>
            <w:tcBorders>
              <w:top w:val="single" w:sz="4" w:space="0" w:color="000000"/>
              <w:left w:val="nil"/>
              <w:bottom w:val="single" w:sz="4" w:space="0" w:color="000000"/>
              <w:right w:val="single" w:sz="4" w:space="0" w:color="000000"/>
            </w:tcBorders>
          </w:tcPr>
          <w:p w14:paraId="6167C1C3" w14:textId="77777777" w:rsidR="00583246" w:rsidRDefault="00583246" w:rsidP="001D6495">
            <w:pPr>
              <w:spacing w:line="259" w:lineRule="auto"/>
              <w:ind w:firstLine="0"/>
              <w:rPr>
                <w:ins w:id="283" w:author="Caio Abud" w:date="2022-10-20T15:29:00Z"/>
              </w:rPr>
            </w:pPr>
            <w:ins w:id="284" w:author="Caio Abud" w:date="2022-10-20T15:29:00Z">
              <w:r>
                <w:rPr>
                  <w:sz w:val="20"/>
                </w:rPr>
                <w:t xml:space="preserve">  </w:t>
              </w:r>
            </w:ins>
          </w:p>
        </w:tc>
        <w:tc>
          <w:tcPr>
            <w:tcW w:w="4570" w:type="dxa"/>
            <w:tcBorders>
              <w:top w:val="single" w:sz="4" w:space="0" w:color="000000"/>
              <w:left w:val="single" w:sz="4" w:space="0" w:color="000000"/>
              <w:bottom w:val="single" w:sz="4" w:space="0" w:color="000000"/>
              <w:right w:val="single" w:sz="4" w:space="0" w:color="000000"/>
            </w:tcBorders>
          </w:tcPr>
          <w:p w14:paraId="64812F01" w14:textId="77777777" w:rsidR="00583246" w:rsidRDefault="00583246" w:rsidP="001D6495">
            <w:pPr>
              <w:spacing w:line="259" w:lineRule="auto"/>
              <w:ind w:left="72" w:firstLine="0"/>
              <w:jc w:val="left"/>
              <w:rPr>
                <w:ins w:id="285" w:author="Caio Abud" w:date="2022-10-20T15:29:00Z"/>
              </w:rPr>
            </w:pPr>
            <w:ins w:id="286" w:author="Caio Abud" w:date="2022-10-20T15:29:00Z">
              <w:r>
                <w:rPr>
                  <w:sz w:val="20"/>
                </w:rPr>
                <w:t xml:space="preserve"> </w:t>
              </w:r>
            </w:ins>
          </w:p>
        </w:tc>
      </w:tr>
      <w:tr w:rsidR="00583246" w14:paraId="52A486EF" w14:textId="77777777" w:rsidTr="001D6495">
        <w:trPr>
          <w:trHeight w:val="696"/>
          <w:ins w:id="287" w:author="Caio Abud" w:date="2022-10-20T15:29:00Z"/>
        </w:trPr>
        <w:tc>
          <w:tcPr>
            <w:tcW w:w="3461" w:type="dxa"/>
            <w:tcBorders>
              <w:top w:val="single" w:sz="4" w:space="0" w:color="000000"/>
              <w:left w:val="single" w:sz="4" w:space="0" w:color="000000"/>
              <w:bottom w:val="single" w:sz="4" w:space="0" w:color="000000"/>
              <w:right w:val="nil"/>
            </w:tcBorders>
          </w:tcPr>
          <w:p w14:paraId="37CEB97A" w14:textId="77777777" w:rsidR="00583246" w:rsidRDefault="00583246" w:rsidP="001D6495">
            <w:pPr>
              <w:spacing w:line="259" w:lineRule="auto"/>
              <w:ind w:left="575" w:firstLine="0"/>
              <w:jc w:val="left"/>
              <w:rPr>
                <w:ins w:id="288" w:author="Caio Abud" w:date="2022-10-20T15:29:00Z"/>
              </w:rPr>
            </w:pPr>
            <w:ins w:id="289" w:author="Caio Abud" w:date="2022-10-20T15:29:00Z">
              <w:r>
                <w:rPr>
                  <w:sz w:val="20"/>
                </w:rPr>
                <w:t xml:space="preserve"> </w:t>
              </w:r>
            </w:ins>
          </w:p>
        </w:tc>
        <w:tc>
          <w:tcPr>
            <w:tcW w:w="610" w:type="dxa"/>
            <w:tcBorders>
              <w:top w:val="single" w:sz="4" w:space="0" w:color="000000"/>
              <w:left w:val="nil"/>
              <w:bottom w:val="single" w:sz="4" w:space="0" w:color="000000"/>
              <w:right w:val="single" w:sz="4" w:space="0" w:color="000000"/>
            </w:tcBorders>
          </w:tcPr>
          <w:p w14:paraId="10AE482D" w14:textId="77777777" w:rsidR="00583246" w:rsidRDefault="00583246" w:rsidP="001D6495">
            <w:pPr>
              <w:spacing w:after="160" w:line="259" w:lineRule="auto"/>
              <w:ind w:firstLine="0"/>
              <w:jc w:val="left"/>
              <w:rPr>
                <w:ins w:id="290" w:author="Caio Abud" w:date="2022-10-20T15:29:00Z"/>
              </w:rPr>
            </w:pPr>
          </w:p>
        </w:tc>
        <w:tc>
          <w:tcPr>
            <w:tcW w:w="4570" w:type="dxa"/>
            <w:tcBorders>
              <w:top w:val="single" w:sz="4" w:space="0" w:color="000000"/>
              <w:left w:val="single" w:sz="4" w:space="0" w:color="000000"/>
              <w:bottom w:val="single" w:sz="4" w:space="0" w:color="000000"/>
              <w:right w:val="single" w:sz="4" w:space="0" w:color="000000"/>
            </w:tcBorders>
          </w:tcPr>
          <w:p w14:paraId="0913AB6F" w14:textId="3FBE4659" w:rsidR="00583246" w:rsidRDefault="00583246" w:rsidP="001D6495">
            <w:pPr>
              <w:spacing w:line="259" w:lineRule="auto"/>
              <w:ind w:left="72" w:firstLine="0"/>
              <w:rPr>
                <w:ins w:id="291" w:author="Caio Abud" w:date="2022-10-20T15:29:00Z"/>
              </w:rPr>
            </w:pPr>
            <w:ins w:id="292" w:author="Caio Abud" w:date="2022-10-20T15:29:00Z">
              <w:r>
                <w:rPr>
                  <w:sz w:val="20"/>
                </w:rPr>
                <w:t xml:space="preserve">2. </w:t>
              </w:r>
            </w:ins>
            <w:ins w:id="293" w:author="Caio Abud" w:date="2022-10-20T15:30:00Z">
              <w:r>
                <w:rPr>
                  <w:sz w:val="20"/>
                </w:rPr>
                <w:t>Não mostrar a sala excluída no sistema.</w:t>
              </w:r>
            </w:ins>
          </w:p>
        </w:tc>
      </w:tr>
    </w:tbl>
    <w:p w14:paraId="29EFCCB9" w14:textId="77777777" w:rsidR="00583246" w:rsidRDefault="00583246" w:rsidP="00583246">
      <w:pPr>
        <w:rPr>
          <w:ins w:id="294" w:author="Caio Abud" w:date="2022-10-20T15:29:00Z"/>
        </w:rPr>
      </w:pPr>
    </w:p>
    <w:p w14:paraId="67E7FB11" w14:textId="77777777" w:rsidR="00583246" w:rsidRPr="00583246" w:rsidRDefault="00583246" w:rsidP="00583246">
      <w:pPr>
        <w:ind w:firstLine="0"/>
        <w:rPr>
          <w:ins w:id="295" w:author="Caio Abud" w:date="2022-10-20T15:28:00Z"/>
        </w:rPr>
        <w:pPrChange w:id="296" w:author="Caio Abud" w:date="2022-10-20T15:29:00Z">
          <w:pPr>
            <w:ind w:firstLine="851"/>
          </w:pPr>
        </w:pPrChange>
      </w:pPr>
    </w:p>
    <w:p w14:paraId="14FF740A" w14:textId="386EE3B6" w:rsidR="00583246" w:rsidRDefault="00583246" w:rsidP="00A6428B">
      <w:pPr>
        <w:ind w:firstLine="851"/>
        <w:rPr>
          <w:ins w:id="297" w:author="Caio Abud" w:date="2022-10-20T15:30:00Z"/>
        </w:rPr>
      </w:pPr>
    </w:p>
    <w:p w14:paraId="1122978F" w14:textId="1A591068" w:rsidR="00583246" w:rsidRDefault="00583246" w:rsidP="00A6428B">
      <w:pPr>
        <w:ind w:firstLine="851"/>
        <w:rPr>
          <w:ins w:id="298" w:author="Caio Abud" w:date="2022-10-20T15:30:00Z"/>
        </w:rPr>
      </w:pPr>
    </w:p>
    <w:p w14:paraId="34A1DF10" w14:textId="7861AB43" w:rsidR="00583246" w:rsidRDefault="00583246" w:rsidP="00C22336">
      <w:pPr>
        <w:pStyle w:val="Ttulo3"/>
        <w:numPr>
          <w:ilvl w:val="2"/>
          <w:numId w:val="1"/>
        </w:numPr>
        <w:rPr>
          <w:ins w:id="299" w:author="Caio Abud" w:date="2022-10-20T15:30:00Z"/>
        </w:rPr>
        <w:pPrChange w:id="300" w:author="Caio Abud" w:date="2022-10-20T15:32:00Z">
          <w:pPr>
            <w:pStyle w:val="Ttulo3"/>
          </w:pPr>
        </w:pPrChange>
      </w:pPr>
      <w:bookmarkStart w:id="301" w:name="_Toc117172989"/>
      <w:ins w:id="302" w:author="Caio Abud" w:date="2022-10-20T15:30:00Z">
        <w:r>
          <w:t>Deletar rota</w:t>
        </w:r>
        <w:bookmarkEnd w:id="301"/>
      </w:ins>
    </w:p>
    <w:p w14:paraId="40F72667" w14:textId="77777777" w:rsidR="00583246" w:rsidRDefault="00583246" w:rsidP="00583246">
      <w:pPr>
        <w:rPr>
          <w:ins w:id="303" w:author="Caio Abud" w:date="2022-10-20T15:30:00Z"/>
        </w:rPr>
      </w:pPr>
    </w:p>
    <w:p w14:paraId="64892318" w14:textId="51AD0485" w:rsidR="00583246" w:rsidRDefault="00583246" w:rsidP="00583246">
      <w:pPr>
        <w:rPr>
          <w:ins w:id="304" w:author="Caio Abud" w:date="2022-10-20T15:30:00Z"/>
        </w:rPr>
      </w:pPr>
      <w:ins w:id="305" w:author="Caio Abud" w:date="2022-10-20T15:30:00Z">
        <w:r>
          <w:t xml:space="preserve">Este caso de uso permite que o administrador do sistema delete </w:t>
        </w:r>
        <w:r>
          <w:t>somente a rota de uma sala</w:t>
        </w:r>
      </w:ins>
      <w:ins w:id="306" w:author="Caio Abud" w:date="2022-10-20T15:31:00Z">
        <w:r>
          <w:t>.</w:t>
        </w:r>
      </w:ins>
    </w:p>
    <w:tbl>
      <w:tblPr>
        <w:tblStyle w:val="TableGrid"/>
        <w:tblW w:w="8640" w:type="dxa"/>
        <w:tblInd w:w="184" w:type="dxa"/>
        <w:tblCellMar>
          <w:top w:w="5" w:type="dxa"/>
          <w:right w:w="16" w:type="dxa"/>
        </w:tblCellMar>
        <w:tblLook w:val="04A0" w:firstRow="1" w:lastRow="0" w:firstColumn="1" w:lastColumn="0" w:noHBand="0" w:noVBand="1"/>
      </w:tblPr>
      <w:tblGrid>
        <w:gridCol w:w="3461"/>
        <w:gridCol w:w="610"/>
        <w:gridCol w:w="4569"/>
      </w:tblGrid>
      <w:tr w:rsidR="00583246" w14:paraId="2D23A5C1" w14:textId="77777777" w:rsidTr="001D6495">
        <w:trPr>
          <w:trHeight w:val="354"/>
          <w:ins w:id="307"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7C143C36" w14:textId="77777777" w:rsidR="00583246" w:rsidRDefault="00583246" w:rsidP="001D6495">
            <w:pPr>
              <w:spacing w:line="259" w:lineRule="auto"/>
              <w:ind w:left="66" w:firstLine="0"/>
              <w:jc w:val="left"/>
              <w:rPr>
                <w:ins w:id="308" w:author="Caio Abud" w:date="2022-10-20T15:30:00Z"/>
              </w:rPr>
            </w:pPr>
            <w:ins w:id="309" w:author="Caio Abud" w:date="2022-10-20T15:30:00Z">
              <w:r>
                <w:rPr>
                  <w:b/>
                  <w:sz w:val="20"/>
                </w:rPr>
                <w:t xml:space="preserve">Nome do Caso de Uso </w:t>
              </w:r>
            </w:ins>
          </w:p>
        </w:tc>
        <w:tc>
          <w:tcPr>
            <w:tcW w:w="610" w:type="dxa"/>
            <w:tcBorders>
              <w:top w:val="single" w:sz="4" w:space="0" w:color="000000"/>
              <w:left w:val="nil"/>
              <w:bottom w:val="single" w:sz="4" w:space="0" w:color="000000"/>
              <w:right w:val="single" w:sz="4" w:space="0" w:color="000000"/>
            </w:tcBorders>
            <w:shd w:val="clear" w:color="auto" w:fill="BFBFBF"/>
          </w:tcPr>
          <w:p w14:paraId="2F56E46C" w14:textId="77777777" w:rsidR="00583246" w:rsidRDefault="00583246" w:rsidP="001D6495">
            <w:pPr>
              <w:spacing w:after="160" w:line="259" w:lineRule="auto"/>
              <w:ind w:firstLine="0"/>
              <w:jc w:val="left"/>
              <w:rPr>
                <w:ins w:id="310"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3385C001" w14:textId="378CF7AE" w:rsidR="00583246" w:rsidRDefault="00583246" w:rsidP="001D6495">
            <w:pPr>
              <w:spacing w:line="259" w:lineRule="auto"/>
              <w:ind w:left="72" w:firstLine="0"/>
              <w:jc w:val="left"/>
              <w:rPr>
                <w:ins w:id="311" w:author="Caio Abud" w:date="2022-10-20T15:30:00Z"/>
              </w:rPr>
            </w:pPr>
            <w:ins w:id="312" w:author="Caio Abud" w:date="2022-10-20T15:30:00Z">
              <w:r>
                <w:t xml:space="preserve">Deletar </w:t>
              </w:r>
            </w:ins>
            <w:ins w:id="313" w:author="Caio Abud" w:date="2022-10-20T15:31:00Z">
              <w:r>
                <w:t>Rota</w:t>
              </w:r>
            </w:ins>
          </w:p>
        </w:tc>
      </w:tr>
      <w:tr w:rsidR="00583246" w14:paraId="39902BE5" w14:textId="77777777" w:rsidTr="001D6495">
        <w:trPr>
          <w:trHeight w:val="355"/>
          <w:ins w:id="314"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4B9AAA37" w14:textId="77777777" w:rsidR="00583246" w:rsidRDefault="00583246" w:rsidP="001D6495">
            <w:pPr>
              <w:spacing w:line="259" w:lineRule="auto"/>
              <w:ind w:left="66" w:firstLine="0"/>
              <w:jc w:val="left"/>
              <w:rPr>
                <w:ins w:id="315" w:author="Caio Abud" w:date="2022-10-20T15:30:00Z"/>
              </w:rPr>
            </w:pPr>
            <w:ins w:id="316" w:author="Caio Abud" w:date="2022-10-20T15:30:00Z">
              <w:r>
                <w:rPr>
                  <w:b/>
                  <w:sz w:val="20"/>
                </w:rPr>
                <w:t xml:space="preserve">Ator Principal </w:t>
              </w:r>
            </w:ins>
          </w:p>
        </w:tc>
        <w:tc>
          <w:tcPr>
            <w:tcW w:w="610" w:type="dxa"/>
            <w:tcBorders>
              <w:top w:val="single" w:sz="4" w:space="0" w:color="000000"/>
              <w:left w:val="nil"/>
              <w:bottom w:val="single" w:sz="4" w:space="0" w:color="000000"/>
              <w:right w:val="single" w:sz="4" w:space="0" w:color="000000"/>
            </w:tcBorders>
            <w:shd w:val="clear" w:color="auto" w:fill="BFBFBF"/>
          </w:tcPr>
          <w:p w14:paraId="0780D64D" w14:textId="77777777" w:rsidR="00583246" w:rsidRDefault="00583246" w:rsidP="001D6495">
            <w:pPr>
              <w:spacing w:after="160" w:line="259" w:lineRule="auto"/>
              <w:ind w:firstLine="0"/>
              <w:jc w:val="left"/>
              <w:rPr>
                <w:ins w:id="317"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74AA0509" w14:textId="77777777" w:rsidR="00583246" w:rsidRDefault="00583246" w:rsidP="001D6495">
            <w:pPr>
              <w:spacing w:line="259" w:lineRule="auto"/>
              <w:ind w:left="72" w:firstLine="0"/>
              <w:jc w:val="left"/>
              <w:rPr>
                <w:ins w:id="318" w:author="Caio Abud" w:date="2022-10-20T15:30:00Z"/>
              </w:rPr>
            </w:pPr>
            <w:ins w:id="319" w:author="Caio Abud" w:date="2022-10-20T15:30:00Z">
              <w:r>
                <w:t>Administrador</w:t>
              </w:r>
            </w:ins>
          </w:p>
        </w:tc>
      </w:tr>
      <w:tr w:rsidR="00583246" w14:paraId="084C06A5" w14:textId="77777777" w:rsidTr="001D6495">
        <w:trPr>
          <w:trHeight w:val="356"/>
          <w:ins w:id="320"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6AF0D352" w14:textId="77777777" w:rsidR="00583246" w:rsidRDefault="00583246" w:rsidP="001D6495">
            <w:pPr>
              <w:spacing w:line="259" w:lineRule="auto"/>
              <w:ind w:left="66" w:firstLine="0"/>
              <w:jc w:val="left"/>
              <w:rPr>
                <w:ins w:id="321" w:author="Caio Abud" w:date="2022-10-20T15:30:00Z"/>
              </w:rPr>
            </w:pPr>
            <w:ins w:id="322" w:author="Caio Abud" w:date="2022-10-20T15:30:00Z">
              <w:r>
                <w:rPr>
                  <w:b/>
                  <w:sz w:val="20"/>
                </w:rPr>
                <w:t xml:space="preserve">Atores Secundários </w:t>
              </w:r>
            </w:ins>
          </w:p>
        </w:tc>
        <w:tc>
          <w:tcPr>
            <w:tcW w:w="610" w:type="dxa"/>
            <w:tcBorders>
              <w:top w:val="single" w:sz="4" w:space="0" w:color="000000"/>
              <w:left w:val="nil"/>
              <w:bottom w:val="single" w:sz="4" w:space="0" w:color="000000"/>
              <w:right w:val="single" w:sz="4" w:space="0" w:color="000000"/>
            </w:tcBorders>
            <w:shd w:val="clear" w:color="auto" w:fill="BFBFBF"/>
          </w:tcPr>
          <w:p w14:paraId="33E7D68B" w14:textId="77777777" w:rsidR="00583246" w:rsidRDefault="00583246" w:rsidP="001D6495">
            <w:pPr>
              <w:spacing w:after="160" w:line="259" w:lineRule="auto"/>
              <w:ind w:firstLine="0"/>
              <w:jc w:val="left"/>
              <w:rPr>
                <w:ins w:id="323"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601E5FBF" w14:textId="77777777" w:rsidR="00583246" w:rsidRDefault="00583246" w:rsidP="001D6495">
            <w:pPr>
              <w:spacing w:line="259" w:lineRule="auto"/>
              <w:ind w:firstLine="0"/>
              <w:jc w:val="left"/>
              <w:rPr>
                <w:ins w:id="324" w:author="Caio Abud" w:date="2022-10-20T15:30:00Z"/>
              </w:rPr>
            </w:pPr>
            <w:ins w:id="325" w:author="Caio Abud" w:date="2022-10-20T15:30:00Z">
              <w:r>
                <w:t>n/a</w:t>
              </w:r>
            </w:ins>
          </w:p>
        </w:tc>
      </w:tr>
      <w:tr w:rsidR="00583246" w14:paraId="266D8057" w14:textId="77777777" w:rsidTr="001D6495">
        <w:trPr>
          <w:trHeight w:val="806"/>
          <w:ins w:id="326"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67A79CC4" w14:textId="77777777" w:rsidR="00583246" w:rsidRDefault="00583246" w:rsidP="001D6495">
            <w:pPr>
              <w:spacing w:line="259" w:lineRule="auto"/>
              <w:ind w:left="66" w:firstLine="0"/>
              <w:jc w:val="left"/>
              <w:rPr>
                <w:ins w:id="327" w:author="Caio Abud" w:date="2022-10-20T15:30:00Z"/>
              </w:rPr>
            </w:pPr>
            <w:ins w:id="328" w:author="Caio Abud" w:date="2022-10-20T15:30:00Z">
              <w:r>
                <w:rPr>
                  <w:b/>
                  <w:sz w:val="20"/>
                </w:rPr>
                <w:t xml:space="preserve">Resumo </w:t>
              </w:r>
            </w:ins>
          </w:p>
        </w:tc>
        <w:tc>
          <w:tcPr>
            <w:tcW w:w="610" w:type="dxa"/>
            <w:tcBorders>
              <w:top w:val="single" w:sz="4" w:space="0" w:color="000000"/>
              <w:left w:val="nil"/>
              <w:bottom w:val="single" w:sz="4" w:space="0" w:color="000000"/>
              <w:right w:val="single" w:sz="4" w:space="0" w:color="000000"/>
            </w:tcBorders>
            <w:shd w:val="clear" w:color="auto" w:fill="BFBFBF"/>
          </w:tcPr>
          <w:p w14:paraId="2435E738" w14:textId="77777777" w:rsidR="00583246" w:rsidRDefault="00583246" w:rsidP="001D6495">
            <w:pPr>
              <w:spacing w:after="160" w:line="259" w:lineRule="auto"/>
              <w:ind w:firstLine="0"/>
              <w:jc w:val="left"/>
              <w:rPr>
                <w:ins w:id="329"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42F404EB" w14:textId="5B24304D" w:rsidR="00583246" w:rsidRDefault="00583246" w:rsidP="001D6495">
            <w:pPr>
              <w:spacing w:line="259" w:lineRule="auto"/>
              <w:ind w:left="72" w:firstLine="0"/>
              <w:jc w:val="left"/>
              <w:rPr>
                <w:ins w:id="330" w:author="Caio Abud" w:date="2022-10-20T15:30:00Z"/>
              </w:rPr>
            </w:pPr>
            <w:ins w:id="331" w:author="Caio Abud" w:date="2022-10-20T15:30:00Z">
              <w:r>
                <w:rPr>
                  <w:sz w:val="20"/>
                </w:rPr>
                <w:t xml:space="preserve">Este caso deve possibilitar o administrador exclua uma </w:t>
              </w:r>
            </w:ins>
            <w:ins w:id="332" w:author="Caio Abud" w:date="2022-10-20T15:31:00Z">
              <w:r>
                <w:rPr>
                  <w:sz w:val="20"/>
                </w:rPr>
                <w:t>rota do aplicativo</w:t>
              </w:r>
            </w:ins>
          </w:p>
        </w:tc>
      </w:tr>
      <w:tr w:rsidR="00583246" w14:paraId="33401ACD" w14:textId="77777777" w:rsidTr="001D6495">
        <w:trPr>
          <w:trHeight w:val="538"/>
          <w:ins w:id="333"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vAlign w:val="center"/>
          </w:tcPr>
          <w:p w14:paraId="51E162B2" w14:textId="77777777" w:rsidR="00583246" w:rsidRDefault="00583246" w:rsidP="001D6495">
            <w:pPr>
              <w:spacing w:line="259" w:lineRule="auto"/>
              <w:ind w:left="66" w:firstLine="0"/>
              <w:jc w:val="left"/>
              <w:rPr>
                <w:ins w:id="334" w:author="Caio Abud" w:date="2022-10-20T15:30:00Z"/>
              </w:rPr>
            </w:pPr>
            <w:proofErr w:type="spellStart"/>
            <w:ins w:id="335" w:author="Caio Abud" w:date="2022-10-20T15:30:00Z">
              <w:r>
                <w:rPr>
                  <w:b/>
                  <w:sz w:val="20"/>
                </w:rPr>
                <w:t>Pré</w:t>
              </w:r>
              <w:proofErr w:type="spellEnd"/>
              <w:r>
                <w:rPr>
                  <w:b/>
                  <w:sz w:val="20"/>
                </w:rPr>
                <w:t xml:space="preserve">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4E941F61" w14:textId="77777777" w:rsidR="00583246" w:rsidRDefault="00583246" w:rsidP="001D6495">
            <w:pPr>
              <w:spacing w:after="160" w:line="259" w:lineRule="auto"/>
              <w:ind w:firstLine="0"/>
              <w:jc w:val="left"/>
              <w:rPr>
                <w:ins w:id="336"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2384A87A" w14:textId="77777777" w:rsidR="00583246" w:rsidRDefault="00583246" w:rsidP="001D6495">
            <w:pPr>
              <w:spacing w:line="259" w:lineRule="auto"/>
              <w:ind w:left="72" w:firstLine="0"/>
              <w:jc w:val="left"/>
              <w:rPr>
                <w:ins w:id="337" w:author="Caio Abud" w:date="2022-10-20T15:30:00Z"/>
              </w:rPr>
            </w:pPr>
            <w:ins w:id="338" w:author="Caio Abud" w:date="2022-10-20T15:30:00Z">
              <w:r>
                <w:t>Ter acesso ao código do aplicativo.</w:t>
              </w:r>
            </w:ins>
          </w:p>
        </w:tc>
      </w:tr>
      <w:tr w:rsidR="00583246" w14:paraId="2B80C287" w14:textId="77777777" w:rsidTr="001D6495">
        <w:trPr>
          <w:trHeight w:val="355"/>
          <w:ins w:id="339"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3D50F314" w14:textId="77777777" w:rsidR="00583246" w:rsidRDefault="00583246" w:rsidP="001D6495">
            <w:pPr>
              <w:spacing w:line="259" w:lineRule="auto"/>
              <w:ind w:left="66" w:firstLine="0"/>
              <w:jc w:val="left"/>
              <w:rPr>
                <w:ins w:id="340" w:author="Caio Abud" w:date="2022-10-20T15:30:00Z"/>
              </w:rPr>
            </w:pPr>
            <w:ins w:id="341" w:author="Caio Abud" w:date="2022-10-20T15:30:00Z">
              <w:r>
                <w:rPr>
                  <w:b/>
                  <w:sz w:val="20"/>
                </w:rPr>
                <w:t>Pós Condições</w:t>
              </w:r>
              <w:r>
                <w:rPr>
                  <w:b/>
                  <w:color w:val="0000FF"/>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658A207A" w14:textId="77777777" w:rsidR="00583246" w:rsidRDefault="00583246" w:rsidP="001D6495">
            <w:pPr>
              <w:spacing w:after="160" w:line="259" w:lineRule="auto"/>
              <w:ind w:firstLine="0"/>
              <w:jc w:val="left"/>
              <w:rPr>
                <w:ins w:id="342"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7F0CDCD5" w14:textId="77777777" w:rsidR="00583246" w:rsidRDefault="00583246" w:rsidP="001D6495">
            <w:pPr>
              <w:spacing w:line="259" w:lineRule="auto"/>
              <w:ind w:left="72" w:firstLine="0"/>
              <w:jc w:val="left"/>
              <w:rPr>
                <w:ins w:id="343" w:author="Caio Abud" w:date="2022-10-20T15:30:00Z"/>
              </w:rPr>
            </w:pPr>
            <w:ins w:id="344" w:author="Caio Abud" w:date="2022-10-20T15:30:00Z">
              <w:r>
                <w:t>n/a</w:t>
              </w:r>
            </w:ins>
          </w:p>
        </w:tc>
      </w:tr>
      <w:tr w:rsidR="00583246" w14:paraId="41B5A451" w14:textId="77777777" w:rsidTr="001D6495">
        <w:trPr>
          <w:trHeight w:val="355"/>
          <w:ins w:id="345"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05B3854C" w14:textId="77777777" w:rsidR="00583246" w:rsidRDefault="00583246" w:rsidP="001D6495">
            <w:pPr>
              <w:spacing w:line="259" w:lineRule="auto"/>
              <w:ind w:left="66" w:firstLine="0"/>
              <w:jc w:val="left"/>
              <w:rPr>
                <w:ins w:id="346" w:author="Caio Abud" w:date="2022-10-20T15:30:00Z"/>
              </w:rPr>
            </w:pPr>
            <w:ins w:id="347" w:author="Caio Abud" w:date="2022-10-20T15:30:00Z">
              <w:r>
                <w:rPr>
                  <w:b/>
                  <w:sz w:val="20"/>
                </w:rPr>
                <w:t>Fluxo Principal – Acessar Usuário</w:t>
              </w:r>
              <w:r>
                <w:rPr>
                  <w:sz w:val="20"/>
                </w:rPr>
                <w:t xml:space="preserve"> </w:t>
              </w:r>
            </w:ins>
          </w:p>
        </w:tc>
        <w:tc>
          <w:tcPr>
            <w:tcW w:w="5180" w:type="dxa"/>
            <w:gridSpan w:val="2"/>
            <w:tcBorders>
              <w:top w:val="single" w:sz="4" w:space="0" w:color="000000"/>
              <w:left w:val="nil"/>
              <w:bottom w:val="single" w:sz="4" w:space="0" w:color="000000"/>
              <w:right w:val="single" w:sz="4" w:space="0" w:color="000000"/>
            </w:tcBorders>
            <w:shd w:val="clear" w:color="auto" w:fill="BFBFBF"/>
          </w:tcPr>
          <w:p w14:paraId="530D5654" w14:textId="77777777" w:rsidR="00583246" w:rsidRDefault="00583246" w:rsidP="001D6495">
            <w:pPr>
              <w:spacing w:after="160" w:line="259" w:lineRule="auto"/>
              <w:ind w:firstLine="0"/>
              <w:jc w:val="left"/>
              <w:rPr>
                <w:ins w:id="348" w:author="Caio Abud" w:date="2022-10-20T15:30:00Z"/>
              </w:rPr>
            </w:pPr>
          </w:p>
        </w:tc>
      </w:tr>
      <w:tr w:rsidR="00583246" w14:paraId="6780686A" w14:textId="77777777" w:rsidTr="001D6495">
        <w:trPr>
          <w:trHeight w:val="354"/>
          <w:ins w:id="349" w:author="Caio Abud" w:date="2022-10-20T15:30:00Z"/>
        </w:trPr>
        <w:tc>
          <w:tcPr>
            <w:tcW w:w="3461" w:type="dxa"/>
            <w:tcBorders>
              <w:top w:val="single" w:sz="4" w:space="0" w:color="000000"/>
              <w:left w:val="single" w:sz="4" w:space="0" w:color="000000"/>
              <w:bottom w:val="single" w:sz="4" w:space="0" w:color="000000"/>
              <w:right w:val="nil"/>
            </w:tcBorders>
            <w:shd w:val="clear" w:color="auto" w:fill="BFBFBF"/>
          </w:tcPr>
          <w:p w14:paraId="706D7C0F" w14:textId="77777777" w:rsidR="00583246" w:rsidRDefault="00583246" w:rsidP="001D6495">
            <w:pPr>
              <w:spacing w:line="259" w:lineRule="auto"/>
              <w:ind w:left="66" w:firstLine="0"/>
              <w:jc w:val="left"/>
              <w:rPr>
                <w:ins w:id="350" w:author="Caio Abud" w:date="2022-10-20T15:30:00Z"/>
              </w:rPr>
            </w:pPr>
            <w:ins w:id="351" w:author="Caio Abud" w:date="2022-10-20T15:30:00Z">
              <w:r>
                <w:rPr>
                  <w:b/>
                  <w:sz w:val="20"/>
                </w:rPr>
                <w:t>Ações do Ator</w:t>
              </w:r>
              <w:r>
                <w:rPr>
                  <w:sz w:val="20"/>
                </w:rPr>
                <w:t xml:space="preserve"> </w:t>
              </w:r>
            </w:ins>
          </w:p>
        </w:tc>
        <w:tc>
          <w:tcPr>
            <w:tcW w:w="610" w:type="dxa"/>
            <w:tcBorders>
              <w:top w:val="single" w:sz="4" w:space="0" w:color="000000"/>
              <w:left w:val="nil"/>
              <w:bottom w:val="single" w:sz="4" w:space="0" w:color="000000"/>
              <w:right w:val="single" w:sz="4" w:space="0" w:color="000000"/>
            </w:tcBorders>
            <w:shd w:val="clear" w:color="auto" w:fill="BFBFBF"/>
          </w:tcPr>
          <w:p w14:paraId="333D33FA" w14:textId="77777777" w:rsidR="00583246" w:rsidRDefault="00583246" w:rsidP="001D6495">
            <w:pPr>
              <w:spacing w:after="160" w:line="259" w:lineRule="auto"/>
              <w:ind w:firstLine="0"/>
              <w:jc w:val="left"/>
              <w:rPr>
                <w:ins w:id="352"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shd w:val="clear" w:color="auto" w:fill="BFBFBF"/>
          </w:tcPr>
          <w:p w14:paraId="4DFFC048" w14:textId="77777777" w:rsidR="00583246" w:rsidRDefault="00583246" w:rsidP="001D6495">
            <w:pPr>
              <w:spacing w:line="259" w:lineRule="auto"/>
              <w:ind w:left="72" w:firstLine="0"/>
              <w:jc w:val="left"/>
              <w:rPr>
                <w:ins w:id="353" w:author="Caio Abud" w:date="2022-10-20T15:30:00Z"/>
              </w:rPr>
            </w:pPr>
            <w:ins w:id="354" w:author="Caio Abud" w:date="2022-10-20T15:30:00Z">
              <w:r>
                <w:rPr>
                  <w:b/>
                  <w:sz w:val="20"/>
                </w:rPr>
                <w:t>Ações do Sistema</w:t>
              </w:r>
              <w:r>
                <w:rPr>
                  <w:sz w:val="20"/>
                </w:rPr>
                <w:t xml:space="preserve"> </w:t>
              </w:r>
            </w:ins>
          </w:p>
        </w:tc>
      </w:tr>
      <w:tr w:rsidR="00583246" w14:paraId="36D32DA7" w14:textId="77777777" w:rsidTr="001D6495">
        <w:trPr>
          <w:trHeight w:val="702"/>
          <w:ins w:id="355" w:author="Caio Abud" w:date="2022-10-20T15:30:00Z"/>
        </w:trPr>
        <w:tc>
          <w:tcPr>
            <w:tcW w:w="3461" w:type="dxa"/>
            <w:tcBorders>
              <w:top w:val="single" w:sz="4" w:space="0" w:color="000000"/>
              <w:left w:val="single" w:sz="4" w:space="0" w:color="000000"/>
              <w:bottom w:val="single" w:sz="4" w:space="0" w:color="000000"/>
              <w:right w:val="nil"/>
            </w:tcBorders>
          </w:tcPr>
          <w:p w14:paraId="443297AE" w14:textId="702C72FA" w:rsidR="00583246" w:rsidRDefault="00583246" w:rsidP="001D6495">
            <w:pPr>
              <w:pStyle w:val="PargrafodaLista"/>
              <w:numPr>
                <w:ilvl w:val="0"/>
                <w:numId w:val="2"/>
              </w:numPr>
              <w:spacing w:line="259" w:lineRule="auto"/>
              <w:rPr>
                <w:ins w:id="356" w:author="Caio Abud" w:date="2022-10-20T15:30:00Z"/>
              </w:rPr>
            </w:pPr>
            <w:ins w:id="357" w:author="Caio Abud" w:date="2022-10-20T15:30:00Z">
              <w:r>
                <w:lastRenderedPageBreak/>
                <w:t xml:space="preserve">Excluir </w:t>
              </w:r>
            </w:ins>
            <w:ins w:id="358" w:author="Caio Abud" w:date="2022-10-20T15:31:00Z">
              <w:r>
                <w:t>rota de determinada sala</w:t>
              </w:r>
            </w:ins>
            <w:ins w:id="359" w:author="Caio Abud" w:date="2022-10-20T15:30:00Z">
              <w:r>
                <w:t xml:space="preserve"> do aplicativo.</w:t>
              </w:r>
            </w:ins>
          </w:p>
        </w:tc>
        <w:tc>
          <w:tcPr>
            <w:tcW w:w="610" w:type="dxa"/>
            <w:tcBorders>
              <w:top w:val="single" w:sz="4" w:space="0" w:color="000000"/>
              <w:left w:val="nil"/>
              <w:bottom w:val="single" w:sz="4" w:space="0" w:color="000000"/>
              <w:right w:val="single" w:sz="4" w:space="0" w:color="000000"/>
            </w:tcBorders>
          </w:tcPr>
          <w:p w14:paraId="63F1BAA3" w14:textId="77777777" w:rsidR="00583246" w:rsidRDefault="00583246" w:rsidP="001D6495">
            <w:pPr>
              <w:spacing w:line="259" w:lineRule="auto"/>
              <w:ind w:firstLine="0"/>
              <w:rPr>
                <w:ins w:id="360" w:author="Caio Abud" w:date="2022-10-20T15:30:00Z"/>
              </w:rPr>
            </w:pPr>
            <w:ins w:id="361" w:author="Caio Abud" w:date="2022-10-20T15:30:00Z">
              <w:r>
                <w:rPr>
                  <w:sz w:val="20"/>
                </w:rPr>
                <w:t xml:space="preserve">  </w:t>
              </w:r>
            </w:ins>
          </w:p>
        </w:tc>
        <w:tc>
          <w:tcPr>
            <w:tcW w:w="4570" w:type="dxa"/>
            <w:tcBorders>
              <w:top w:val="single" w:sz="4" w:space="0" w:color="000000"/>
              <w:left w:val="single" w:sz="4" w:space="0" w:color="000000"/>
              <w:bottom w:val="single" w:sz="4" w:space="0" w:color="000000"/>
              <w:right w:val="single" w:sz="4" w:space="0" w:color="000000"/>
            </w:tcBorders>
          </w:tcPr>
          <w:p w14:paraId="4B91E38B" w14:textId="77777777" w:rsidR="00583246" w:rsidRDefault="00583246" w:rsidP="001D6495">
            <w:pPr>
              <w:spacing w:line="259" w:lineRule="auto"/>
              <w:ind w:left="72" w:firstLine="0"/>
              <w:jc w:val="left"/>
              <w:rPr>
                <w:ins w:id="362" w:author="Caio Abud" w:date="2022-10-20T15:30:00Z"/>
              </w:rPr>
            </w:pPr>
            <w:ins w:id="363" w:author="Caio Abud" w:date="2022-10-20T15:30:00Z">
              <w:r>
                <w:rPr>
                  <w:sz w:val="20"/>
                </w:rPr>
                <w:t xml:space="preserve"> </w:t>
              </w:r>
            </w:ins>
          </w:p>
        </w:tc>
      </w:tr>
      <w:tr w:rsidR="00583246" w14:paraId="1C38C5DF" w14:textId="77777777" w:rsidTr="001D6495">
        <w:trPr>
          <w:trHeight w:val="696"/>
          <w:ins w:id="364" w:author="Caio Abud" w:date="2022-10-20T15:30:00Z"/>
        </w:trPr>
        <w:tc>
          <w:tcPr>
            <w:tcW w:w="3461" w:type="dxa"/>
            <w:tcBorders>
              <w:top w:val="single" w:sz="4" w:space="0" w:color="000000"/>
              <w:left w:val="single" w:sz="4" w:space="0" w:color="000000"/>
              <w:bottom w:val="single" w:sz="4" w:space="0" w:color="000000"/>
              <w:right w:val="nil"/>
            </w:tcBorders>
          </w:tcPr>
          <w:p w14:paraId="5E8B378F" w14:textId="77777777" w:rsidR="00583246" w:rsidRDefault="00583246" w:rsidP="001D6495">
            <w:pPr>
              <w:spacing w:line="259" w:lineRule="auto"/>
              <w:ind w:left="575" w:firstLine="0"/>
              <w:jc w:val="left"/>
              <w:rPr>
                <w:ins w:id="365" w:author="Caio Abud" w:date="2022-10-20T15:30:00Z"/>
              </w:rPr>
            </w:pPr>
            <w:ins w:id="366" w:author="Caio Abud" w:date="2022-10-20T15:30:00Z">
              <w:r>
                <w:rPr>
                  <w:sz w:val="20"/>
                </w:rPr>
                <w:t xml:space="preserve"> </w:t>
              </w:r>
            </w:ins>
          </w:p>
        </w:tc>
        <w:tc>
          <w:tcPr>
            <w:tcW w:w="610" w:type="dxa"/>
            <w:tcBorders>
              <w:top w:val="single" w:sz="4" w:space="0" w:color="000000"/>
              <w:left w:val="nil"/>
              <w:bottom w:val="single" w:sz="4" w:space="0" w:color="000000"/>
              <w:right w:val="single" w:sz="4" w:space="0" w:color="000000"/>
            </w:tcBorders>
          </w:tcPr>
          <w:p w14:paraId="1DDF4543" w14:textId="77777777" w:rsidR="00583246" w:rsidRDefault="00583246" w:rsidP="001D6495">
            <w:pPr>
              <w:spacing w:after="160" w:line="259" w:lineRule="auto"/>
              <w:ind w:firstLine="0"/>
              <w:jc w:val="left"/>
              <w:rPr>
                <w:ins w:id="367" w:author="Caio Abud" w:date="2022-10-20T15:30:00Z"/>
              </w:rPr>
            </w:pPr>
          </w:p>
        </w:tc>
        <w:tc>
          <w:tcPr>
            <w:tcW w:w="4570" w:type="dxa"/>
            <w:tcBorders>
              <w:top w:val="single" w:sz="4" w:space="0" w:color="000000"/>
              <w:left w:val="single" w:sz="4" w:space="0" w:color="000000"/>
              <w:bottom w:val="single" w:sz="4" w:space="0" w:color="000000"/>
              <w:right w:val="single" w:sz="4" w:space="0" w:color="000000"/>
            </w:tcBorders>
          </w:tcPr>
          <w:p w14:paraId="1970ECCA" w14:textId="6EAE956C" w:rsidR="00583246" w:rsidRDefault="00583246" w:rsidP="001D6495">
            <w:pPr>
              <w:spacing w:line="259" w:lineRule="auto"/>
              <w:ind w:left="72" w:firstLine="0"/>
              <w:rPr>
                <w:ins w:id="368" w:author="Caio Abud" w:date="2022-10-20T15:30:00Z"/>
              </w:rPr>
            </w:pPr>
            <w:ins w:id="369" w:author="Caio Abud" w:date="2022-10-20T15:30:00Z">
              <w:r>
                <w:rPr>
                  <w:sz w:val="20"/>
                </w:rPr>
                <w:t xml:space="preserve">2. Não mostrar a </w:t>
              </w:r>
            </w:ins>
            <w:ins w:id="370" w:author="Caio Abud" w:date="2022-10-20T15:31:00Z">
              <w:r w:rsidR="00C22336">
                <w:rPr>
                  <w:sz w:val="20"/>
                </w:rPr>
                <w:t>rota</w:t>
              </w:r>
            </w:ins>
            <w:ins w:id="371" w:author="Caio Abud" w:date="2022-10-20T15:30:00Z">
              <w:r>
                <w:rPr>
                  <w:sz w:val="20"/>
                </w:rPr>
                <w:t xml:space="preserve"> excluída no sistema.</w:t>
              </w:r>
            </w:ins>
          </w:p>
        </w:tc>
      </w:tr>
    </w:tbl>
    <w:p w14:paraId="490BB03D" w14:textId="77777777" w:rsidR="00583246" w:rsidRDefault="00583246" w:rsidP="00583246">
      <w:pPr>
        <w:rPr>
          <w:ins w:id="372" w:author="Caio Abud" w:date="2022-10-20T15:30:00Z"/>
        </w:rPr>
      </w:pPr>
    </w:p>
    <w:p w14:paraId="65D71A01" w14:textId="50AE9D4D" w:rsidR="00583246" w:rsidRDefault="00583246" w:rsidP="00A6428B">
      <w:pPr>
        <w:ind w:firstLine="851"/>
        <w:rPr>
          <w:ins w:id="373" w:author="Caio Abud" w:date="2022-10-20T15:36:00Z"/>
        </w:rPr>
      </w:pPr>
    </w:p>
    <w:p w14:paraId="1A61493C" w14:textId="316457FE" w:rsidR="00C22336" w:rsidRDefault="00C22336" w:rsidP="00C22336">
      <w:pPr>
        <w:pStyle w:val="Ttulo1"/>
        <w:numPr>
          <w:ilvl w:val="0"/>
          <w:numId w:val="1"/>
        </w:numPr>
        <w:rPr>
          <w:ins w:id="374" w:author="Caio Abud" w:date="2022-10-20T15:37:00Z"/>
        </w:rPr>
      </w:pPr>
      <w:bookmarkStart w:id="375" w:name="_Toc117172990"/>
      <w:ins w:id="376" w:author="Caio Abud" w:date="2022-10-20T15:36:00Z">
        <w:r>
          <w:t>Ambiente de Desenvolvimento</w:t>
        </w:r>
      </w:ins>
      <w:bookmarkEnd w:id="375"/>
    </w:p>
    <w:p w14:paraId="719066FD" w14:textId="1CCBB9B1" w:rsidR="00C22336" w:rsidRDefault="00C22336" w:rsidP="00C22336">
      <w:pPr>
        <w:rPr>
          <w:ins w:id="377" w:author="Caio Abud" w:date="2022-10-20T15:37:00Z"/>
        </w:rPr>
      </w:pPr>
      <w:ins w:id="378" w:author="Caio Abud" w:date="2022-10-20T15:37:00Z">
        <w:r>
          <w:t xml:space="preserve">Para a construção do Maps UDF, foi necessário a utilização das determinadas ferramentas: </w:t>
        </w:r>
      </w:ins>
    </w:p>
    <w:p w14:paraId="14E1C2B0" w14:textId="353C0C13" w:rsidR="00C22336" w:rsidRDefault="00C22336" w:rsidP="00C22336">
      <w:pPr>
        <w:pStyle w:val="Ttulo3"/>
        <w:numPr>
          <w:ilvl w:val="2"/>
          <w:numId w:val="1"/>
        </w:numPr>
        <w:rPr>
          <w:ins w:id="379" w:author="Caio Abud" w:date="2022-10-20T15:38:00Z"/>
        </w:rPr>
      </w:pPr>
      <w:bookmarkStart w:id="380" w:name="_Toc117172991"/>
      <w:ins w:id="381" w:author="Caio Abud" w:date="2022-10-20T15:37:00Z">
        <w:r>
          <w:t>Visual</w:t>
        </w:r>
      </w:ins>
      <w:ins w:id="382" w:author="Caio Abud" w:date="2022-10-20T15:38:00Z">
        <w:r>
          <w:t xml:space="preserve"> Studio </w:t>
        </w:r>
        <w:proofErr w:type="spellStart"/>
        <w:r>
          <w:t>Code</w:t>
        </w:r>
        <w:bookmarkEnd w:id="380"/>
        <w:proofErr w:type="spellEnd"/>
      </w:ins>
    </w:p>
    <w:p w14:paraId="31E3A8C9" w14:textId="4467A960" w:rsidR="00C22336" w:rsidRDefault="00C22336" w:rsidP="00C22336">
      <w:pPr>
        <w:rPr>
          <w:ins w:id="383" w:author="Caio Abud" w:date="2022-10-20T15:38:00Z"/>
        </w:rPr>
      </w:pPr>
    </w:p>
    <w:p w14:paraId="57D9919A" w14:textId="4093D93F" w:rsidR="00C22336" w:rsidRPr="00C22336" w:rsidRDefault="00C22336" w:rsidP="00FC67F5">
      <w:pPr>
        <w:pStyle w:val="Ttulo3"/>
        <w:numPr>
          <w:ilvl w:val="2"/>
          <w:numId w:val="1"/>
        </w:numPr>
        <w:rPr>
          <w:ins w:id="384" w:author="Caio Abud" w:date="2022-10-20T15:36:00Z"/>
        </w:rPr>
        <w:pPrChange w:id="385" w:author="Caio Abud" w:date="2022-10-20T15:41:00Z">
          <w:pPr>
            <w:ind w:firstLine="851"/>
          </w:pPr>
        </w:pPrChange>
      </w:pPr>
      <w:bookmarkStart w:id="386" w:name="_Toc117172992"/>
      <w:proofErr w:type="spellStart"/>
      <w:ins w:id="387" w:author="Caio Abud" w:date="2022-10-20T15:38:00Z">
        <w:r>
          <w:t>NodeJs</w:t>
        </w:r>
      </w:ins>
      <w:bookmarkEnd w:id="386"/>
      <w:proofErr w:type="spellEnd"/>
    </w:p>
    <w:p w14:paraId="43280FA8" w14:textId="77777777" w:rsidR="00C22336" w:rsidRPr="00FC67F5" w:rsidRDefault="00C22336" w:rsidP="00A6428B">
      <w:pPr>
        <w:ind w:firstLine="851"/>
        <w:rPr>
          <w:ins w:id="388" w:author="Caio Abud" w:date="2022-10-20T15:28:00Z"/>
          <w:u w:val="single"/>
          <w:rPrChange w:id="389" w:author="Caio Abud" w:date="2022-10-20T15:43:00Z">
            <w:rPr>
              <w:ins w:id="390" w:author="Caio Abud" w:date="2022-10-20T15:28:00Z"/>
            </w:rPr>
          </w:rPrChange>
        </w:rPr>
      </w:pPr>
    </w:p>
    <w:p w14:paraId="01546D3B" w14:textId="77777777" w:rsidR="00583246" w:rsidRDefault="00583246" w:rsidP="00A6428B">
      <w:pPr>
        <w:ind w:firstLine="851"/>
        <w:rPr>
          <w:ins w:id="391" w:author="Caio Abud" w:date="2022-10-20T15:28:00Z"/>
        </w:rPr>
      </w:pPr>
    </w:p>
    <w:p w14:paraId="02A330B1" w14:textId="4F90CEA5" w:rsidR="00BD5F67" w:rsidRPr="00C4493D" w:rsidRDefault="00BD5F67" w:rsidP="00A6428B">
      <w:pPr>
        <w:ind w:firstLine="851"/>
      </w:pPr>
      <w:del w:id="392" w:author="Caio Abud" w:date="2022-10-20T15:28:00Z">
        <w:r w:rsidRPr="00C4493D" w:rsidDel="00583246">
          <w:delTex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delText>
        </w:r>
      </w:del>
      <w:r w:rsidRPr="00C4493D">
        <w:t>texto. Corpo do texto. Corpo do texto. Corpo do texto. Corpo do texto. Corpo do texto. Corpo do texto.</w:t>
      </w:r>
    </w:p>
    <w:p w14:paraId="498F98D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4E7663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C4860D5"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w:t>
      </w:r>
      <w:r w:rsidRPr="00C4493D">
        <w:lastRenderedPageBreak/>
        <w:t>do texto. Corpo do texto. Corpo do texto. Corpo do texto. Corpo do texto. Corpo do texto. Corpo do texto. Corpo do texto. Corpo do texto. Corpo do texto. Corpo do texto. Corpo do texto.</w:t>
      </w:r>
    </w:p>
    <w:p w14:paraId="5FB7AEF5"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4BFD635"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E8963A0" w14:textId="77777777" w:rsidR="00D22504" w:rsidRPr="00C4493D" w:rsidRDefault="00D22504" w:rsidP="00BD5F67"/>
    <w:p w14:paraId="27BFF00E"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D30961" w:rsidRPr="00C4493D">
        <w:rPr>
          <w:color w:val="auto"/>
        </w:rPr>
        <w:t>.</w:t>
      </w:r>
    </w:p>
    <w:p w14:paraId="0969178A" w14:textId="77777777" w:rsidR="00D22504" w:rsidRPr="00C4493D" w:rsidRDefault="00D22504" w:rsidP="00D22504"/>
    <w:p w14:paraId="1FB8C36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5B681EE"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393" w:name="_Toc419220177"/>
      <w:bookmarkStart w:id="394" w:name="_Toc430033268"/>
      <w:bookmarkStart w:id="395" w:name="_Toc63866028"/>
      <w:bookmarkStart w:id="396" w:name="_Toc117087052"/>
      <w:bookmarkStart w:id="397" w:name="_Toc117087263"/>
      <w:bookmarkStart w:id="398" w:name="_Toc117087628"/>
      <w:bookmarkStart w:id="399" w:name="_Toc117088904"/>
      <w:bookmarkStart w:id="400" w:name="_Toc117089070"/>
      <w:bookmarkStart w:id="401" w:name="_Toc117089102"/>
      <w:bookmarkStart w:id="402" w:name="_Toc117089237"/>
      <w:bookmarkStart w:id="403" w:name="_Toc117089372"/>
      <w:bookmarkStart w:id="404" w:name="_Toc117089420"/>
    </w:p>
    <w:p w14:paraId="22E7D18D" w14:textId="77777777" w:rsidR="005D4924" w:rsidRDefault="005D4924" w:rsidP="005D4924">
      <w:pPr>
        <w:ind w:firstLine="851"/>
      </w:pPr>
    </w:p>
    <w:p w14:paraId="188B7369" w14:textId="45A34055" w:rsidR="00BD5F67" w:rsidRPr="005D4924" w:rsidRDefault="00AF5FFB" w:rsidP="005D4924">
      <w:pPr>
        <w:ind w:firstLine="851"/>
      </w:pPr>
      <w:r>
        <w:rPr>
          <w:b/>
        </w:rPr>
        <w:t>2</w:t>
      </w:r>
      <w:r w:rsidR="00BD5F67" w:rsidRPr="00C4493D">
        <w:rPr>
          <w:b/>
        </w:rPr>
        <w:t>.1.1 Seção terciária</w:t>
      </w:r>
      <w:bookmarkEnd w:id="393"/>
      <w:bookmarkEnd w:id="394"/>
      <w:bookmarkEnd w:id="395"/>
      <w:bookmarkEnd w:id="396"/>
      <w:bookmarkEnd w:id="397"/>
      <w:bookmarkEnd w:id="398"/>
      <w:bookmarkEnd w:id="399"/>
      <w:bookmarkEnd w:id="400"/>
      <w:bookmarkEnd w:id="401"/>
      <w:bookmarkEnd w:id="402"/>
      <w:bookmarkEnd w:id="403"/>
      <w:bookmarkEnd w:id="404"/>
    </w:p>
    <w:p w14:paraId="38D74D19"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6B59CA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046E9E9"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B88818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EDE423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F9EB236"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t>
      </w:r>
      <w:r w:rsidRPr="00C4493D">
        <w:lastRenderedPageBreak/>
        <w:t>texto. Corpo do texto. Corpo do texto. Corpo do texto. Corpo do texto. Corpo do texto. Corpo do texto.</w:t>
      </w:r>
    </w:p>
    <w:p w14:paraId="66279C0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89AA825" w14:textId="77777777" w:rsidR="00D22504" w:rsidRPr="00C4493D" w:rsidRDefault="00D22504" w:rsidP="00BD5F67"/>
    <w:p w14:paraId="00314BDE"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D30961" w:rsidRPr="00C4493D">
        <w:rPr>
          <w:color w:val="auto"/>
        </w:rPr>
        <w:t>.</w:t>
      </w:r>
    </w:p>
    <w:p w14:paraId="7E382E81" w14:textId="77777777" w:rsidR="00D22504" w:rsidRPr="00C4493D" w:rsidRDefault="00D22504" w:rsidP="00D22504"/>
    <w:p w14:paraId="4C5D072C"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7E8F209" w14:textId="77777777" w:rsidR="00BD5F67" w:rsidRPr="00C4493D" w:rsidRDefault="00AF5FFB" w:rsidP="00BD5F67">
      <w:pPr>
        <w:pStyle w:val="Ttulo4"/>
      </w:pPr>
      <w:bookmarkStart w:id="405" w:name="_Toc419220178"/>
      <w:bookmarkStart w:id="406" w:name="_Toc63866029"/>
      <w:r>
        <w:t>2</w:t>
      </w:r>
      <w:r w:rsidR="00BD5F67" w:rsidRPr="00C4493D">
        <w:t>.1.1.1 Seção quaternária</w:t>
      </w:r>
      <w:bookmarkEnd w:id="405"/>
      <w:bookmarkEnd w:id="406"/>
    </w:p>
    <w:p w14:paraId="2E9A0EF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73C4549"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E3AE687"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4AA76D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A9D55D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0F2129D"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1C0C2C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E4A4702" w14:textId="77777777" w:rsidR="005D4924" w:rsidRDefault="00BD5F67" w:rsidP="005D4924">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t>
      </w:r>
      <w:r w:rsidRPr="00C4493D">
        <w:lastRenderedPageBreak/>
        <w:t>texto. Corpo do texto. Corpo do texto. Corpo do texto. Corpo do texto. Corpo do texto. Corpo do texto.</w:t>
      </w:r>
      <w:bookmarkStart w:id="407" w:name="_Toc419220179"/>
      <w:bookmarkStart w:id="408" w:name="_Toc63866030"/>
    </w:p>
    <w:p w14:paraId="3ADF92A0" w14:textId="77777777" w:rsidR="005D4924" w:rsidRDefault="005D4924" w:rsidP="005D4924">
      <w:pPr>
        <w:ind w:firstLine="851"/>
      </w:pPr>
    </w:p>
    <w:p w14:paraId="4BAD0B3F" w14:textId="6292F576" w:rsidR="00BD5F67" w:rsidRPr="00C4493D" w:rsidRDefault="00AF5FFB" w:rsidP="005D4924">
      <w:pPr>
        <w:ind w:firstLine="851"/>
      </w:pPr>
      <w:r>
        <w:t>2</w:t>
      </w:r>
      <w:r w:rsidR="00BD5F67" w:rsidRPr="00C4493D">
        <w:t>.1.1.1.1 Seção quinaria</w:t>
      </w:r>
      <w:bookmarkEnd w:id="407"/>
      <w:bookmarkEnd w:id="408"/>
    </w:p>
    <w:p w14:paraId="48954C7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2A49176" w14:textId="77777777" w:rsidR="004858B4" w:rsidRPr="00C4493D" w:rsidRDefault="004858B4" w:rsidP="00BD5F67"/>
    <w:p w14:paraId="1E6D0FDF"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D30961" w:rsidRPr="00C4493D">
        <w:rPr>
          <w:color w:val="auto"/>
        </w:rPr>
        <w:t>.</w:t>
      </w:r>
    </w:p>
    <w:p w14:paraId="590693BC" w14:textId="77777777" w:rsidR="004858B4" w:rsidRPr="00C4493D" w:rsidRDefault="004858B4" w:rsidP="004858B4"/>
    <w:p w14:paraId="6C5E763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EE979BC"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DF0213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0367DC3"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58392AF" w14:textId="77777777" w:rsidR="004858B4" w:rsidRPr="00C4493D" w:rsidRDefault="004858B4" w:rsidP="00BD5F67"/>
    <w:p w14:paraId="439F0C2E"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D30961" w:rsidRPr="00C4493D">
        <w:rPr>
          <w:color w:val="auto"/>
        </w:rPr>
        <w:t>.</w:t>
      </w:r>
    </w:p>
    <w:p w14:paraId="47A31AED" w14:textId="77777777" w:rsidR="004858B4" w:rsidRPr="00C4493D" w:rsidRDefault="004858B4" w:rsidP="004858B4"/>
    <w:p w14:paraId="574CC43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7119009"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7CF795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9B06413" w14:textId="362297C0" w:rsidR="00BD5F67" w:rsidRPr="00C4493D" w:rsidRDefault="00BD5F67" w:rsidP="005D4924">
      <w:pPr>
        <w:spacing w:line="240" w:lineRule="auto"/>
        <w:ind w:firstLine="0"/>
        <w:jc w:val="left"/>
      </w:pPr>
      <w:r w:rsidRPr="00C4493D">
        <w:br w:type="page"/>
      </w:r>
      <w:bookmarkStart w:id="409" w:name="_Toc419220180"/>
      <w:bookmarkStart w:id="410" w:name="_Toc430033269"/>
      <w:bookmarkStart w:id="411" w:name="_Toc63866031"/>
      <w:bookmarkStart w:id="412" w:name="_Toc117087053"/>
      <w:bookmarkStart w:id="413" w:name="_Toc117087264"/>
      <w:bookmarkStart w:id="414" w:name="_Toc117087629"/>
      <w:bookmarkStart w:id="415" w:name="_Toc117088274"/>
      <w:bookmarkStart w:id="416" w:name="_Toc117088754"/>
      <w:bookmarkStart w:id="417" w:name="_Toc117088905"/>
      <w:bookmarkStart w:id="418" w:name="_Toc117089071"/>
      <w:bookmarkStart w:id="419" w:name="_Toc117089103"/>
      <w:bookmarkStart w:id="420" w:name="_Toc117089238"/>
      <w:bookmarkStart w:id="421" w:name="_Toc117089373"/>
      <w:bookmarkStart w:id="422" w:name="_Toc117089421"/>
      <w:r w:rsidRPr="00C4493D">
        <w:lastRenderedPageBreak/>
        <w:t xml:space="preserve"> seção primária</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3EFBF0CA"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2513E9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1DAEC1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6A001E7" w14:textId="77777777" w:rsidR="004858B4" w:rsidRPr="00C4493D" w:rsidRDefault="004858B4" w:rsidP="00BD5F67"/>
    <w:p w14:paraId="6375C2B3"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D30961" w:rsidRPr="00C4493D">
        <w:rPr>
          <w:color w:val="auto"/>
        </w:rPr>
        <w:t>.</w:t>
      </w:r>
    </w:p>
    <w:p w14:paraId="37BB2751" w14:textId="77777777" w:rsidR="004858B4" w:rsidRPr="00C4493D" w:rsidRDefault="004858B4" w:rsidP="004858B4"/>
    <w:p w14:paraId="21E0238C"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EC07286"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t>
      </w:r>
      <w:r w:rsidRPr="00C4493D">
        <w:lastRenderedPageBreak/>
        <w:t>texto. Corpo do texto. Corpo do texto. Corpo do texto. Corpo do texto. Corpo do texto. Corpo do texto.</w:t>
      </w:r>
    </w:p>
    <w:p w14:paraId="27F64F2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F47682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FF6620A"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23" w:name="_Toc419220181"/>
      <w:bookmarkStart w:id="424" w:name="_Toc430033270"/>
      <w:bookmarkStart w:id="425" w:name="_Toc63866032"/>
      <w:bookmarkStart w:id="426" w:name="_Toc117087054"/>
      <w:bookmarkStart w:id="427" w:name="_Toc117087265"/>
      <w:bookmarkStart w:id="428" w:name="_Toc117087630"/>
      <w:bookmarkStart w:id="429" w:name="_Toc117088275"/>
      <w:bookmarkStart w:id="430" w:name="_Toc117088755"/>
      <w:bookmarkStart w:id="431" w:name="_Toc117088906"/>
      <w:bookmarkStart w:id="432" w:name="_Toc117089072"/>
      <w:bookmarkStart w:id="433" w:name="_Toc117089104"/>
      <w:bookmarkStart w:id="434" w:name="_Toc117089239"/>
      <w:bookmarkStart w:id="435" w:name="_Toc117089374"/>
      <w:bookmarkStart w:id="436" w:name="_Toc117089422"/>
    </w:p>
    <w:p w14:paraId="2880B4DB" w14:textId="1D137EDB" w:rsidR="00BD5F67" w:rsidRPr="00C4493D" w:rsidRDefault="00BD5F67" w:rsidP="005D4924">
      <w:pPr>
        <w:ind w:firstLine="851"/>
      </w:pPr>
      <w:r w:rsidRPr="00C4493D">
        <w:t xml:space="preserve"> seção secundária</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6CA6ED2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AE4E8D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AC4EA01"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F51EBCD"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4CFDD3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566FE65"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B3A39F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585A007" w14:textId="77777777" w:rsidR="005D4924" w:rsidRDefault="00BD5F67" w:rsidP="005D4924">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t>
      </w:r>
      <w:r w:rsidRPr="00C4493D">
        <w:lastRenderedPageBreak/>
        <w:t>texto. Corpo do texto. Corpo do texto. Corpo do texto. Corpo do texto. Corpo do texto. Corpo do texto.</w:t>
      </w:r>
      <w:bookmarkStart w:id="437" w:name="_Toc419220182"/>
      <w:bookmarkStart w:id="438" w:name="_Toc430033271"/>
      <w:bookmarkStart w:id="439" w:name="_Toc63866033"/>
      <w:bookmarkStart w:id="440" w:name="_Toc117087055"/>
      <w:bookmarkStart w:id="441" w:name="_Toc117087266"/>
      <w:bookmarkStart w:id="442" w:name="_Toc117087631"/>
      <w:bookmarkStart w:id="443" w:name="_Toc117088907"/>
      <w:bookmarkStart w:id="444" w:name="_Toc117089073"/>
      <w:bookmarkStart w:id="445" w:name="_Toc117089105"/>
      <w:bookmarkStart w:id="446" w:name="_Toc117089240"/>
      <w:bookmarkStart w:id="447" w:name="_Toc117089375"/>
      <w:bookmarkStart w:id="448" w:name="_Toc117089423"/>
    </w:p>
    <w:p w14:paraId="5404AF1A" w14:textId="77777777" w:rsidR="005D4924" w:rsidRDefault="005D4924" w:rsidP="005D4924">
      <w:pPr>
        <w:ind w:firstLine="851"/>
      </w:pPr>
    </w:p>
    <w:p w14:paraId="69CE0A1E" w14:textId="7258CEDB" w:rsidR="00BD5F67" w:rsidRPr="005D4924" w:rsidRDefault="00BD5F67" w:rsidP="005D4924">
      <w:pPr>
        <w:ind w:firstLine="851"/>
      </w:pPr>
      <w:r w:rsidRPr="00C4493D">
        <w:rPr>
          <w:b/>
        </w:rPr>
        <w:t xml:space="preserve"> Seção terciária</w:t>
      </w:r>
      <w:bookmarkEnd w:id="437"/>
      <w:bookmarkEnd w:id="438"/>
      <w:bookmarkEnd w:id="439"/>
      <w:bookmarkEnd w:id="440"/>
      <w:bookmarkEnd w:id="441"/>
      <w:bookmarkEnd w:id="442"/>
      <w:bookmarkEnd w:id="443"/>
      <w:bookmarkEnd w:id="444"/>
      <w:bookmarkEnd w:id="445"/>
      <w:bookmarkEnd w:id="446"/>
      <w:bookmarkEnd w:id="447"/>
      <w:bookmarkEnd w:id="448"/>
    </w:p>
    <w:p w14:paraId="20671125"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D096FAA"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E0DA19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BFC75E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F449954" w14:textId="77777777" w:rsidR="004858B4" w:rsidRPr="00C4493D" w:rsidRDefault="004858B4" w:rsidP="00BD5F67"/>
    <w:p w14:paraId="75BB0700"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BB53A6" w:rsidRPr="00C4493D">
        <w:rPr>
          <w:color w:val="auto"/>
        </w:rPr>
        <w:t>.</w:t>
      </w:r>
    </w:p>
    <w:p w14:paraId="230882E3" w14:textId="77777777" w:rsidR="004858B4" w:rsidRPr="00C4493D" w:rsidRDefault="004858B4" w:rsidP="004858B4"/>
    <w:p w14:paraId="189209EC"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59352D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FDDCD1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B127E32" w14:textId="77777777" w:rsidR="004858B4" w:rsidRPr="00C4493D" w:rsidRDefault="004858B4" w:rsidP="00BD5F67"/>
    <w:p w14:paraId="7F800187"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BB53A6" w:rsidRPr="00C4493D">
        <w:rPr>
          <w:color w:val="auto"/>
        </w:rPr>
        <w:t>.</w:t>
      </w:r>
    </w:p>
    <w:p w14:paraId="6CC78F2D" w14:textId="77777777" w:rsidR="004858B4" w:rsidRPr="00C4493D" w:rsidRDefault="004858B4" w:rsidP="004858B4"/>
    <w:p w14:paraId="47904A8A"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49" w:name="_Toc419220183"/>
      <w:bookmarkStart w:id="450" w:name="_Toc63866034"/>
    </w:p>
    <w:p w14:paraId="5F2AD20C" w14:textId="77777777" w:rsidR="005D4924" w:rsidRDefault="005D4924" w:rsidP="005D4924">
      <w:pPr>
        <w:ind w:firstLine="851"/>
      </w:pPr>
    </w:p>
    <w:p w14:paraId="2273E684" w14:textId="77777777" w:rsidR="005D4924" w:rsidRDefault="005D4924" w:rsidP="005D4924">
      <w:pPr>
        <w:ind w:firstLine="851"/>
      </w:pPr>
    </w:p>
    <w:p w14:paraId="4CB04C62" w14:textId="08C9028F" w:rsidR="00BD5F67" w:rsidRPr="00C4493D" w:rsidRDefault="00BD5F67" w:rsidP="005D4924">
      <w:pPr>
        <w:ind w:firstLine="851"/>
      </w:pPr>
      <w:r w:rsidRPr="00C4493D">
        <w:t>Seção quaternária</w:t>
      </w:r>
      <w:bookmarkEnd w:id="449"/>
      <w:bookmarkEnd w:id="450"/>
    </w:p>
    <w:p w14:paraId="226F37F3"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w:t>
      </w: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w:t>
      </w:r>
    </w:p>
    <w:p w14:paraId="1FC231C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7FC8A9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E5DA0E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8F2232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C3C0861"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61A5053"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BA5960D"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51" w:name="_Toc419220184"/>
      <w:bookmarkStart w:id="452" w:name="_Toc63866035"/>
    </w:p>
    <w:p w14:paraId="54DB1666" w14:textId="77777777" w:rsidR="005D4924" w:rsidRDefault="005D4924" w:rsidP="005D4924">
      <w:pPr>
        <w:ind w:firstLine="851"/>
      </w:pPr>
    </w:p>
    <w:p w14:paraId="6A3FE82A" w14:textId="77777777" w:rsidR="005D4924" w:rsidRDefault="005D4924" w:rsidP="005D4924">
      <w:pPr>
        <w:ind w:firstLine="851"/>
      </w:pPr>
    </w:p>
    <w:p w14:paraId="191437ED" w14:textId="73F71DD2" w:rsidR="00BD5F67" w:rsidRPr="00C4493D" w:rsidRDefault="00BD5F67" w:rsidP="005D4924">
      <w:pPr>
        <w:ind w:firstLine="851"/>
      </w:pPr>
      <w:r w:rsidRPr="00C4493D">
        <w:t>Seção quinaria</w:t>
      </w:r>
      <w:bookmarkEnd w:id="451"/>
      <w:bookmarkEnd w:id="452"/>
    </w:p>
    <w:p w14:paraId="37B2412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C7B89DB"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A6471F9"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A752803"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B8CCAAA"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347B1DA"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07EC6B9"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A9A687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3205E54" w14:textId="30BA7C3C" w:rsidR="00BD5F67" w:rsidRPr="00C4493D" w:rsidRDefault="00BD5F67" w:rsidP="005D4924">
      <w:pPr>
        <w:spacing w:line="240" w:lineRule="auto"/>
        <w:ind w:firstLine="0"/>
        <w:jc w:val="left"/>
      </w:pPr>
      <w:r w:rsidRPr="00C4493D">
        <w:br w:type="page"/>
      </w: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BCF8C7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44C83C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6692FC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C59E89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03D9F4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7147B9B"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5BB0F37"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53" w:name="_Toc419220186"/>
      <w:bookmarkStart w:id="454" w:name="_Toc430033273"/>
      <w:bookmarkStart w:id="455" w:name="_Toc63866037"/>
      <w:bookmarkStart w:id="456" w:name="_Toc117087057"/>
      <w:bookmarkStart w:id="457" w:name="_Toc117087268"/>
      <w:bookmarkStart w:id="458" w:name="_Toc117087633"/>
      <w:bookmarkStart w:id="459" w:name="_Toc117088277"/>
      <w:bookmarkStart w:id="460" w:name="_Toc117088757"/>
      <w:bookmarkStart w:id="461" w:name="_Toc117088909"/>
      <w:bookmarkStart w:id="462" w:name="_Toc117089075"/>
      <w:bookmarkStart w:id="463" w:name="_Toc117089107"/>
      <w:bookmarkStart w:id="464" w:name="_Toc117089242"/>
      <w:bookmarkStart w:id="465" w:name="_Toc117089377"/>
      <w:bookmarkStart w:id="466" w:name="_Toc117089425"/>
    </w:p>
    <w:p w14:paraId="2E14AD41" w14:textId="77777777" w:rsidR="005D4924" w:rsidRDefault="005D4924" w:rsidP="005D4924">
      <w:pPr>
        <w:ind w:firstLine="851"/>
      </w:pPr>
    </w:p>
    <w:p w14:paraId="520DDFAC" w14:textId="77777777" w:rsidR="005D4924" w:rsidRDefault="005D4924" w:rsidP="005D4924">
      <w:pPr>
        <w:ind w:firstLine="851"/>
      </w:pPr>
    </w:p>
    <w:p w14:paraId="3DCE2DC3" w14:textId="6A4772D9" w:rsidR="00BD5F67" w:rsidRPr="00C4493D" w:rsidRDefault="00BD5F67" w:rsidP="005D4924">
      <w:pPr>
        <w:ind w:firstLine="851"/>
      </w:pPr>
      <w:r w:rsidRPr="00C4493D">
        <w:t>seção secundária</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29BE7220"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A2CF8C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A50211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F12376F"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8E593A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A5DA6DD"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5D72D2C" w14:textId="77777777" w:rsidR="004858B4" w:rsidRPr="00C4493D" w:rsidRDefault="004858B4" w:rsidP="00BD5F67"/>
    <w:p w14:paraId="6AECD65C"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BB53A6" w:rsidRPr="00C4493D">
        <w:rPr>
          <w:color w:val="auto"/>
        </w:rPr>
        <w:t>.</w:t>
      </w:r>
    </w:p>
    <w:p w14:paraId="1AE87E69" w14:textId="77777777" w:rsidR="004858B4" w:rsidRPr="00C4493D" w:rsidRDefault="004858B4" w:rsidP="004858B4"/>
    <w:p w14:paraId="644646B4"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93AAC87" w14:textId="77777777" w:rsidR="005D4924" w:rsidRDefault="00BD5F67" w:rsidP="005D4924">
      <w:pPr>
        <w:ind w:firstLine="851"/>
      </w:pPr>
      <w:r w:rsidRPr="00C4493D">
        <w:t xml:space="preserve">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w:t>
      </w:r>
      <w:r w:rsidRPr="00C4493D">
        <w:lastRenderedPageBreak/>
        <w:t>texto. Corpo do texto. Corpo do texto. Corpo do texto. Corpo do texto. Corpo do texto. Corpo do texto.</w:t>
      </w:r>
      <w:bookmarkStart w:id="467" w:name="_Toc419220187"/>
      <w:bookmarkStart w:id="468" w:name="_Toc430033274"/>
      <w:bookmarkStart w:id="469" w:name="_Toc63866038"/>
      <w:bookmarkStart w:id="470" w:name="_Toc117087058"/>
      <w:bookmarkStart w:id="471" w:name="_Toc117087269"/>
      <w:bookmarkStart w:id="472" w:name="_Toc117087634"/>
      <w:bookmarkStart w:id="473" w:name="_Toc117088910"/>
      <w:bookmarkStart w:id="474" w:name="_Toc117089076"/>
      <w:bookmarkStart w:id="475" w:name="_Toc117089108"/>
      <w:bookmarkStart w:id="476" w:name="_Toc117089243"/>
      <w:bookmarkStart w:id="477" w:name="_Toc117089378"/>
      <w:bookmarkStart w:id="478" w:name="_Toc117089426"/>
    </w:p>
    <w:p w14:paraId="36799A58" w14:textId="77777777" w:rsidR="005D4924" w:rsidRDefault="005D4924" w:rsidP="005D4924">
      <w:pPr>
        <w:ind w:firstLine="851"/>
      </w:pPr>
    </w:p>
    <w:p w14:paraId="39E258C9" w14:textId="5AF9A69C" w:rsidR="00BD5F67" w:rsidRPr="005D4924" w:rsidRDefault="00BD5F67" w:rsidP="005D4924">
      <w:pPr>
        <w:ind w:firstLine="851"/>
      </w:pPr>
      <w:r w:rsidRPr="00C4493D">
        <w:rPr>
          <w:b/>
        </w:rPr>
        <w:t>Seção terciária</w:t>
      </w:r>
      <w:bookmarkEnd w:id="467"/>
      <w:bookmarkEnd w:id="468"/>
      <w:bookmarkEnd w:id="469"/>
      <w:bookmarkEnd w:id="470"/>
      <w:bookmarkEnd w:id="471"/>
      <w:bookmarkEnd w:id="472"/>
      <w:bookmarkEnd w:id="473"/>
      <w:bookmarkEnd w:id="474"/>
      <w:bookmarkEnd w:id="475"/>
      <w:bookmarkEnd w:id="476"/>
      <w:bookmarkEnd w:id="477"/>
      <w:bookmarkEnd w:id="478"/>
    </w:p>
    <w:p w14:paraId="3B74EE0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FDBBE83"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C285DC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3A1E831"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5557E6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BE051FA"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7B59BA5"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CF70DAC" w14:textId="77777777" w:rsidR="005D4924" w:rsidRDefault="00BD5F67" w:rsidP="005D4924">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79" w:name="_Toc419220188"/>
      <w:bookmarkStart w:id="480" w:name="_Toc63866039"/>
    </w:p>
    <w:p w14:paraId="6EEB77FD" w14:textId="77777777" w:rsidR="005D4924" w:rsidRDefault="005D4924" w:rsidP="005D4924">
      <w:pPr>
        <w:ind w:firstLine="851"/>
      </w:pPr>
    </w:p>
    <w:p w14:paraId="4DC37134" w14:textId="2CD47DD1" w:rsidR="00BD5F67" w:rsidRPr="00C4493D" w:rsidRDefault="00BD5F67" w:rsidP="005D4924">
      <w:pPr>
        <w:ind w:firstLine="851"/>
      </w:pPr>
      <w:r w:rsidRPr="00C4493D">
        <w:t>Seção quaternária</w:t>
      </w:r>
      <w:bookmarkEnd w:id="479"/>
      <w:bookmarkEnd w:id="480"/>
    </w:p>
    <w:p w14:paraId="5DDABBD8"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B65332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467FEF0"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w:t>
      </w: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w:t>
      </w:r>
    </w:p>
    <w:p w14:paraId="04AC17A1"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913382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15F1B7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8AEA85C"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F7DA75D" w14:textId="77777777" w:rsidR="004858B4" w:rsidRPr="00C4493D" w:rsidRDefault="004858B4" w:rsidP="00BD5F67"/>
    <w:p w14:paraId="428A81BD" w14:textId="77777777" w:rsidR="00BC4D06" w:rsidRPr="00C4493D" w:rsidRDefault="00BC4D06" w:rsidP="00BC4D06">
      <w:pPr>
        <w:pStyle w:val="Citao"/>
        <w:rPr>
          <w:color w:val="auto"/>
        </w:rPr>
      </w:pPr>
      <w:r w:rsidRPr="00C4493D">
        <w:rPr>
          <w:color w:val="auto"/>
        </w:rPr>
        <w:t>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 Citação longa direta</w:t>
      </w:r>
      <w:r w:rsidR="00BB53A6" w:rsidRPr="00C4493D">
        <w:rPr>
          <w:color w:val="auto"/>
        </w:rPr>
        <w:t>.</w:t>
      </w:r>
    </w:p>
    <w:p w14:paraId="569FF950" w14:textId="77777777" w:rsidR="004858B4" w:rsidRPr="00C4493D" w:rsidRDefault="004858B4" w:rsidP="004858B4"/>
    <w:p w14:paraId="54AD81A2" w14:textId="77777777" w:rsidR="005D4924" w:rsidRDefault="00BD5F67" w:rsidP="005D4924">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bookmarkStart w:id="481" w:name="_Toc419220189"/>
      <w:bookmarkStart w:id="482" w:name="_Toc63866040"/>
    </w:p>
    <w:p w14:paraId="4D8DA477" w14:textId="77777777" w:rsidR="005D4924" w:rsidRDefault="005D4924" w:rsidP="005D4924">
      <w:pPr>
        <w:ind w:firstLine="851"/>
      </w:pPr>
    </w:p>
    <w:p w14:paraId="54D50295" w14:textId="77777777" w:rsidR="005D4924" w:rsidRDefault="005D4924" w:rsidP="005D4924">
      <w:pPr>
        <w:ind w:firstLine="851"/>
      </w:pPr>
    </w:p>
    <w:p w14:paraId="0B9629FE" w14:textId="4DEB3ECC" w:rsidR="00BD5F67" w:rsidRPr="00C4493D" w:rsidRDefault="00BD5F67" w:rsidP="005D4924">
      <w:pPr>
        <w:ind w:firstLine="851"/>
      </w:pPr>
      <w:r w:rsidRPr="00C4493D">
        <w:t>Seção quinaria</w:t>
      </w:r>
      <w:bookmarkEnd w:id="481"/>
      <w:bookmarkEnd w:id="482"/>
    </w:p>
    <w:p w14:paraId="1AD5BF4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518D87F"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75364CB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F29D46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42C58D97" w14:textId="77777777" w:rsidR="00BD5F67" w:rsidRPr="00C4493D" w:rsidRDefault="00BD5F67" w:rsidP="00A6428B">
      <w:pPr>
        <w:ind w:firstLine="851"/>
      </w:pP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FD5B97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538DB61"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6144E73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1F263D5E" w14:textId="77777777" w:rsidR="005D4924" w:rsidRDefault="00BD5F67" w:rsidP="005D4924">
      <w:pPr>
        <w:spacing w:line="240" w:lineRule="auto"/>
        <w:ind w:firstLine="851"/>
        <w:jc w:val="left"/>
      </w:pPr>
      <w:r w:rsidRPr="00C4493D">
        <w:br w:type="page"/>
      </w:r>
      <w:bookmarkStart w:id="483" w:name="_Toc419220190"/>
      <w:bookmarkStart w:id="484" w:name="_Toc430033275"/>
      <w:bookmarkStart w:id="485" w:name="_Toc63866041"/>
      <w:bookmarkStart w:id="486" w:name="_Toc117087059"/>
      <w:bookmarkStart w:id="487" w:name="_Toc117087270"/>
      <w:bookmarkStart w:id="488" w:name="_Toc117087635"/>
      <w:bookmarkStart w:id="489" w:name="_Toc117088278"/>
      <w:bookmarkStart w:id="490" w:name="_Toc117088758"/>
      <w:bookmarkStart w:id="491" w:name="_Toc117088911"/>
      <w:bookmarkStart w:id="492" w:name="_Toc117089077"/>
      <w:bookmarkStart w:id="493" w:name="_Toc117089109"/>
      <w:bookmarkStart w:id="494" w:name="_Toc117089244"/>
      <w:bookmarkStart w:id="495" w:name="_Toc117089379"/>
      <w:bookmarkStart w:id="496" w:name="_Toc117089427"/>
    </w:p>
    <w:p w14:paraId="257376DF" w14:textId="77777777" w:rsidR="005D4924" w:rsidRDefault="005D4924" w:rsidP="005D4924">
      <w:pPr>
        <w:spacing w:line="240" w:lineRule="auto"/>
        <w:ind w:firstLine="851"/>
        <w:jc w:val="left"/>
      </w:pPr>
    </w:p>
    <w:p w14:paraId="26B9686F" w14:textId="190D11E0" w:rsidR="00BD5F67" w:rsidRPr="00C4493D" w:rsidRDefault="00BD5F67" w:rsidP="005D4924">
      <w:pPr>
        <w:spacing w:line="240" w:lineRule="auto"/>
        <w:ind w:firstLine="851"/>
        <w:jc w:val="left"/>
      </w:pPr>
      <w:r w:rsidRPr="00C4493D">
        <w:t>conclusão</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31E8289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326A0086"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7A2DC1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2DE215CE"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556B433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EFDBA52" w14:textId="77777777" w:rsidR="00BD5F67" w:rsidRPr="00C4493D" w:rsidRDefault="00BD5F67" w:rsidP="00A6428B">
      <w:pPr>
        <w:ind w:firstLine="851"/>
      </w:pPr>
      <w:r w:rsidRPr="00C4493D">
        <w:t xml:space="preserve">Corpo do texto. Corpo do texto. Corpo do texto. Corpo do texto. Corpo do texto. Corpo do texto. Corpo do texto. Corpo do texto. Corpo do texto. Corpo do texto. </w:t>
      </w:r>
      <w:r w:rsidRPr="00C4493D">
        <w:lastRenderedPageBreak/>
        <w:t>Corpo do texto. Corpo do texto. Corpo do texto. Corpo do texto. Corpo do texto. Corpo do texto. Corpo do texto. Corpo do texto. Corpo do texto. Corpo do texto. Corpo do texto. Corpo do texto. Corpo do texto. Corpo do texto. Corpo do texto. Corpo do texto. Corpo do texto.</w:t>
      </w:r>
    </w:p>
    <w:p w14:paraId="36E19782"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77E2727" w14:textId="77777777" w:rsidR="00BD5F67" w:rsidRPr="00C4493D" w:rsidRDefault="00BD5F67" w:rsidP="00A6428B">
      <w:pPr>
        <w:ind w:firstLine="851"/>
      </w:pPr>
      <w:r w:rsidRPr="00C4493D">
        <w:t>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 Corpo do texto.</w:t>
      </w:r>
    </w:p>
    <w:p w14:paraId="08A7EC16" w14:textId="77777777" w:rsidR="005D4924" w:rsidRDefault="00BD5F67" w:rsidP="005D4924">
      <w:pPr>
        <w:spacing w:line="240" w:lineRule="auto"/>
        <w:ind w:firstLine="0"/>
        <w:jc w:val="left"/>
      </w:pPr>
      <w:r w:rsidRPr="00C4493D">
        <w:br w:type="page"/>
      </w:r>
      <w:bookmarkStart w:id="497" w:name="_Toc419220191"/>
      <w:bookmarkStart w:id="498" w:name="_Toc430033276"/>
      <w:bookmarkStart w:id="499" w:name="_Toc63866042"/>
      <w:bookmarkStart w:id="500" w:name="_Toc117087060"/>
      <w:bookmarkStart w:id="501" w:name="_Toc117087271"/>
      <w:bookmarkStart w:id="502" w:name="_Toc117087636"/>
      <w:bookmarkStart w:id="503" w:name="_Toc117088279"/>
      <w:bookmarkStart w:id="504" w:name="_Toc117088759"/>
      <w:bookmarkStart w:id="505" w:name="_Toc117088912"/>
      <w:bookmarkStart w:id="506" w:name="_Toc117089078"/>
      <w:bookmarkStart w:id="507" w:name="_Toc117089110"/>
      <w:bookmarkStart w:id="508" w:name="_Toc117089245"/>
      <w:bookmarkStart w:id="509" w:name="_Toc117089380"/>
      <w:bookmarkStart w:id="510" w:name="_Toc117089428"/>
    </w:p>
    <w:p w14:paraId="50589E3B" w14:textId="354A90F6" w:rsidR="00BD5F67" w:rsidRPr="00C4493D" w:rsidRDefault="00BD5F67" w:rsidP="005D4924">
      <w:pPr>
        <w:spacing w:line="240" w:lineRule="auto"/>
        <w:ind w:firstLine="0"/>
        <w:jc w:val="left"/>
      </w:pPr>
      <w:r w:rsidRPr="00C4493D">
        <w:lastRenderedPageBreak/>
        <w:t>Referências</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72BB2BCD" w14:textId="77777777" w:rsidR="00D30961" w:rsidRPr="00C4493D" w:rsidRDefault="00D30961" w:rsidP="00D30961">
      <w:pPr>
        <w:ind w:firstLine="0"/>
      </w:pPr>
    </w:p>
    <w:p w14:paraId="118C46AB" w14:textId="77777777" w:rsidR="00BD5F67" w:rsidRPr="00C4493D" w:rsidRDefault="00445600" w:rsidP="00D30961">
      <w:pPr>
        <w:spacing w:line="240" w:lineRule="auto"/>
        <w:ind w:firstLine="0"/>
        <w:jc w:val="left"/>
      </w:pPr>
      <w:r w:rsidRPr="00C4493D">
        <w:t xml:space="preserve">REFERENCIA. </w:t>
      </w:r>
      <w:r w:rsidR="005618A1" w:rsidRPr="00C4493D">
        <w:t>Referencia. Referencia. Referencia. Referencia. Referencia. Referencia. Referencia. Referencia. Referencia. Referencia. Referencia.</w:t>
      </w:r>
    </w:p>
    <w:p w14:paraId="4D7FD6E0" w14:textId="77777777" w:rsidR="00D30961" w:rsidRPr="00C4493D" w:rsidRDefault="00D30961" w:rsidP="00CF34F2">
      <w:pPr>
        <w:spacing w:line="240" w:lineRule="auto"/>
        <w:ind w:firstLine="0"/>
        <w:jc w:val="left"/>
      </w:pPr>
    </w:p>
    <w:p w14:paraId="3C633787" w14:textId="77777777" w:rsidR="00445600" w:rsidRPr="00C4493D" w:rsidRDefault="00445600" w:rsidP="00D30961">
      <w:pPr>
        <w:spacing w:line="240" w:lineRule="auto"/>
        <w:ind w:firstLine="0"/>
        <w:jc w:val="left"/>
      </w:pPr>
      <w:r w:rsidRPr="00C4493D">
        <w:t xml:space="preserve">REFERENCIA. </w:t>
      </w:r>
      <w:r w:rsidR="005618A1" w:rsidRPr="00C4493D">
        <w:t>Referencia. Referencia. Referencia. Referencia. Referencia. Referencia. Referencia. Referencia. Referencia. Referencia. Referencia.</w:t>
      </w:r>
    </w:p>
    <w:p w14:paraId="4555FBF3" w14:textId="77777777" w:rsidR="00D30961" w:rsidRPr="00C4493D" w:rsidRDefault="00D30961" w:rsidP="00D30961">
      <w:pPr>
        <w:spacing w:line="240" w:lineRule="auto"/>
        <w:ind w:firstLine="0"/>
        <w:jc w:val="left"/>
      </w:pPr>
    </w:p>
    <w:p w14:paraId="0EAF852D" w14:textId="77777777" w:rsidR="00445600" w:rsidRPr="00C4493D" w:rsidRDefault="00445600" w:rsidP="00D30961">
      <w:pPr>
        <w:spacing w:line="240" w:lineRule="auto"/>
        <w:ind w:firstLine="0"/>
        <w:jc w:val="left"/>
      </w:pPr>
      <w:r w:rsidRPr="00C4493D">
        <w:t xml:space="preserve">REFERENCIA. </w:t>
      </w:r>
      <w:r w:rsidR="005618A1" w:rsidRPr="00C4493D">
        <w:t>Referencia. Referencia. Referencia. Referencia. Referencia. Referencia. Referencia. Referencia. Referencia. Referencia. Referencia.</w:t>
      </w:r>
    </w:p>
    <w:p w14:paraId="2F3EC514" w14:textId="2D18BCBE" w:rsidR="00BD5F67" w:rsidRPr="00C4493D" w:rsidRDefault="00BD5F67" w:rsidP="005D4924">
      <w:pPr>
        <w:spacing w:line="240" w:lineRule="auto"/>
        <w:ind w:firstLine="0"/>
        <w:jc w:val="left"/>
      </w:pPr>
      <w:r w:rsidRPr="00C4493D">
        <w:br w:type="page"/>
      </w:r>
      <w:bookmarkStart w:id="511" w:name="_Toc419220192"/>
      <w:bookmarkStart w:id="512" w:name="_Toc430033277"/>
      <w:bookmarkStart w:id="513" w:name="_Toc63866043"/>
      <w:bookmarkStart w:id="514" w:name="_Toc117087061"/>
      <w:bookmarkStart w:id="515" w:name="_Toc117087272"/>
      <w:bookmarkStart w:id="516" w:name="_Toc117087637"/>
      <w:bookmarkStart w:id="517" w:name="_Toc117088280"/>
      <w:bookmarkStart w:id="518" w:name="_Toc117088760"/>
      <w:bookmarkStart w:id="519" w:name="_Toc117088913"/>
      <w:bookmarkStart w:id="520" w:name="_Toc117089079"/>
      <w:bookmarkStart w:id="521" w:name="_Toc117089111"/>
      <w:bookmarkStart w:id="522" w:name="_Toc117089246"/>
      <w:bookmarkStart w:id="523" w:name="_Toc117089381"/>
      <w:bookmarkStart w:id="524" w:name="_Toc117089429"/>
      <w:r w:rsidRPr="00C4493D">
        <w:lastRenderedPageBreak/>
        <w:t>Glossário</w:t>
      </w:r>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161B6C35" w14:textId="77777777" w:rsidR="00BD5F67" w:rsidRPr="00C4493D" w:rsidRDefault="00BD5F67" w:rsidP="00BD5F67"/>
    <w:p w14:paraId="2F896003" w14:textId="79481481" w:rsidR="00BD5F67" w:rsidRPr="00C4493D" w:rsidRDefault="00BD5F67" w:rsidP="005D4924">
      <w:pPr>
        <w:spacing w:line="240" w:lineRule="auto"/>
        <w:ind w:firstLine="0"/>
        <w:jc w:val="left"/>
      </w:pPr>
      <w:r w:rsidRPr="00C4493D">
        <w:br w:type="page"/>
      </w:r>
      <w:bookmarkStart w:id="525" w:name="_Toc419220193"/>
      <w:bookmarkStart w:id="526" w:name="_Toc430033278"/>
      <w:bookmarkStart w:id="527" w:name="_Toc63866044"/>
      <w:bookmarkStart w:id="528" w:name="_Toc117087062"/>
      <w:bookmarkStart w:id="529" w:name="_Toc117087273"/>
      <w:bookmarkStart w:id="530" w:name="_Toc117087638"/>
      <w:bookmarkStart w:id="531" w:name="_Toc117088281"/>
      <w:bookmarkStart w:id="532" w:name="_Toc117088761"/>
      <w:bookmarkStart w:id="533" w:name="_Toc117088914"/>
      <w:bookmarkStart w:id="534" w:name="_Toc117089080"/>
      <w:bookmarkStart w:id="535" w:name="_Toc117089112"/>
      <w:bookmarkStart w:id="536" w:name="_Toc117089247"/>
      <w:bookmarkStart w:id="537" w:name="_Toc117089382"/>
      <w:bookmarkStart w:id="538" w:name="_Toc117089430"/>
      <w:r w:rsidRPr="00C4493D">
        <w:lastRenderedPageBreak/>
        <w:t>Apêndice</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46DE5A13" w14:textId="0DFCA0A5" w:rsidR="00BD5F67" w:rsidRPr="00C4493D" w:rsidRDefault="00BD5F67" w:rsidP="005D4924">
      <w:pPr>
        <w:spacing w:line="240" w:lineRule="auto"/>
        <w:ind w:firstLine="0"/>
        <w:jc w:val="left"/>
      </w:pPr>
      <w:r w:rsidRPr="00C4493D">
        <w:br w:type="page"/>
      </w:r>
      <w:bookmarkStart w:id="539" w:name="_Toc419220194"/>
      <w:bookmarkStart w:id="540" w:name="_Toc430033279"/>
      <w:bookmarkStart w:id="541" w:name="_Toc63866045"/>
      <w:bookmarkStart w:id="542" w:name="_Toc117087063"/>
      <w:bookmarkStart w:id="543" w:name="_Toc117087274"/>
      <w:bookmarkStart w:id="544" w:name="_Toc117087639"/>
      <w:bookmarkStart w:id="545" w:name="_Toc117088282"/>
      <w:bookmarkStart w:id="546" w:name="_Toc117088762"/>
      <w:bookmarkStart w:id="547" w:name="_Toc117088915"/>
      <w:bookmarkStart w:id="548" w:name="_Toc117089081"/>
      <w:bookmarkStart w:id="549" w:name="_Toc117089113"/>
      <w:bookmarkStart w:id="550" w:name="_Toc117089248"/>
      <w:bookmarkStart w:id="551" w:name="_Toc117089383"/>
      <w:bookmarkStart w:id="552" w:name="_Toc117089431"/>
      <w:r w:rsidRPr="00C4493D">
        <w:lastRenderedPageBreak/>
        <w:t>Anexos</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p w14:paraId="5B325561" w14:textId="77777777" w:rsidR="00BD5F67" w:rsidRPr="00C4493D" w:rsidRDefault="00BD5F67" w:rsidP="00BD5F67"/>
    <w:p w14:paraId="35025935" w14:textId="77777777" w:rsidR="00260364" w:rsidRPr="00C4493D" w:rsidRDefault="00260364"/>
    <w:sectPr w:rsidR="00260364" w:rsidRPr="00C4493D" w:rsidSect="001F48FE">
      <w:headerReference w:type="default" r:id="rId14"/>
      <w:pgSz w:w="11906" w:h="16838"/>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2DC9" w14:textId="77777777" w:rsidR="00BA5387" w:rsidRDefault="00BA5387" w:rsidP="00BD5F67">
      <w:pPr>
        <w:spacing w:line="240" w:lineRule="auto"/>
      </w:pPr>
      <w:r>
        <w:separator/>
      </w:r>
    </w:p>
  </w:endnote>
  <w:endnote w:type="continuationSeparator" w:id="0">
    <w:p w14:paraId="76ECB436" w14:textId="77777777" w:rsidR="00BA5387" w:rsidRDefault="00BA5387" w:rsidP="00BD5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96E3" w14:textId="77777777" w:rsidR="00BA5387" w:rsidRDefault="00BA5387" w:rsidP="005D5456">
      <w:pPr>
        <w:spacing w:line="240" w:lineRule="auto"/>
        <w:ind w:firstLine="0"/>
      </w:pPr>
      <w:r>
        <w:t>______</w:t>
      </w:r>
    </w:p>
  </w:footnote>
  <w:footnote w:type="continuationSeparator" w:id="0">
    <w:p w14:paraId="4C020B08" w14:textId="77777777" w:rsidR="00BA5387" w:rsidRDefault="00BA5387" w:rsidP="00BD5F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F9B6" w14:textId="77777777" w:rsidR="00AF5FFB" w:rsidRDefault="00AF5FFB">
    <w:pPr>
      <w:pStyle w:val="Cabealho"/>
      <w:jc w:val="right"/>
    </w:pPr>
  </w:p>
  <w:p w14:paraId="733C9567" w14:textId="77777777" w:rsidR="00AF5FFB" w:rsidRDefault="00AF5FF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316085"/>
      <w:docPartObj>
        <w:docPartGallery w:val="Page Numbers (Top of Page)"/>
        <w:docPartUnique/>
      </w:docPartObj>
    </w:sdtPr>
    <w:sdtContent>
      <w:p w14:paraId="0BCFDD96" w14:textId="77777777" w:rsidR="00AF5FFB" w:rsidRDefault="00AF5FFB">
        <w:pPr>
          <w:pStyle w:val="Cabealho"/>
          <w:jc w:val="right"/>
        </w:pPr>
        <w:r>
          <w:fldChar w:fldCharType="begin"/>
        </w:r>
        <w:r>
          <w:instrText>PAGE   \* MERGEFORMAT</w:instrText>
        </w:r>
        <w:r>
          <w:fldChar w:fldCharType="separate"/>
        </w:r>
        <w:r>
          <w:rPr>
            <w:noProof/>
          </w:rPr>
          <w:t>22</w:t>
        </w:r>
        <w:r>
          <w:fldChar w:fldCharType="end"/>
        </w:r>
      </w:p>
    </w:sdtContent>
  </w:sdt>
  <w:p w14:paraId="40746DAD" w14:textId="77777777" w:rsidR="00AF5FFB" w:rsidRDefault="00AF5FF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B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E05A9A"/>
    <w:multiLevelType w:val="hybridMultilevel"/>
    <w:tmpl w:val="1292B184"/>
    <w:lvl w:ilvl="0" w:tplc="FEB4E560">
      <w:start w:val="1"/>
      <w:numFmt w:val="decimal"/>
      <w:lvlText w:val="%1."/>
      <w:lvlJc w:val="left"/>
      <w:pPr>
        <w:ind w:left="501" w:hanging="360"/>
      </w:pPr>
      <w:rPr>
        <w:rFonts w:hint="default"/>
        <w:sz w:val="20"/>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2" w15:restartNumberingAfterBreak="0">
    <w:nsid w:val="74B92361"/>
    <w:multiLevelType w:val="hybridMultilevel"/>
    <w:tmpl w:val="202A4D18"/>
    <w:lvl w:ilvl="0" w:tplc="FEB4E560">
      <w:start w:val="1"/>
      <w:numFmt w:val="decimal"/>
      <w:lvlText w:val="%1."/>
      <w:lvlJc w:val="left"/>
      <w:pPr>
        <w:ind w:left="426" w:hanging="360"/>
      </w:pPr>
      <w:rPr>
        <w:rFonts w:hint="default"/>
        <w:sz w:val="20"/>
      </w:r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num w:numId="1" w16cid:durableId="1656757636">
    <w:abstractNumId w:val="0"/>
  </w:num>
  <w:num w:numId="2" w16cid:durableId="1393312835">
    <w:abstractNumId w:val="2"/>
  </w:num>
  <w:num w:numId="3" w16cid:durableId="1303541663">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o Abud">
    <w15:presenceInfo w15:providerId="Windows Live" w15:userId="3ac6ae9dcef4db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67"/>
    <w:rsid w:val="00013D0A"/>
    <w:rsid w:val="000774FD"/>
    <w:rsid w:val="00093050"/>
    <w:rsid w:val="000D03E3"/>
    <w:rsid w:val="000D2AF1"/>
    <w:rsid w:val="000F1A6A"/>
    <w:rsid w:val="00105215"/>
    <w:rsid w:val="00115F40"/>
    <w:rsid w:val="00136BA7"/>
    <w:rsid w:val="001656F1"/>
    <w:rsid w:val="0017194D"/>
    <w:rsid w:val="001749F9"/>
    <w:rsid w:val="001F48FE"/>
    <w:rsid w:val="00217BA9"/>
    <w:rsid w:val="00234510"/>
    <w:rsid w:val="00260364"/>
    <w:rsid w:val="0026236A"/>
    <w:rsid w:val="002B6D68"/>
    <w:rsid w:val="002C7E34"/>
    <w:rsid w:val="002D5AC9"/>
    <w:rsid w:val="002E1E2D"/>
    <w:rsid w:val="00307D66"/>
    <w:rsid w:val="003429B9"/>
    <w:rsid w:val="003662CB"/>
    <w:rsid w:val="003B3503"/>
    <w:rsid w:val="003C0279"/>
    <w:rsid w:val="003E2727"/>
    <w:rsid w:val="00445600"/>
    <w:rsid w:val="004858B4"/>
    <w:rsid w:val="00496871"/>
    <w:rsid w:val="005618A1"/>
    <w:rsid w:val="00583246"/>
    <w:rsid w:val="00596AD2"/>
    <w:rsid w:val="005D4924"/>
    <w:rsid w:val="005D5456"/>
    <w:rsid w:val="005E4720"/>
    <w:rsid w:val="00634E92"/>
    <w:rsid w:val="0065636E"/>
    <w:rsid w:val="00683623"/>
    <w:rsid w:val="006D6CE5"/>
    <w:rsid w:val="006D6FC7"/>
    <w:rsid w:val="00717049"/>
    <w:rsid w:val="007A0D11"/>
    <w:rsid w:val="007D1407"/>
    <w:rsid w:val="008273A9"/>
    <w:rsid w:val="008477CA"/>
    <w:rsid w:val="008608CE"/>
    <w:rsid w:val="0088268A"/>
    <w:rsid w:val="00887853"/>
    <w:rsid w:val="008E4027"/>
    <w:rsid w:val="00902EEB"/>
    <w:rsid w:val="009240B4"/>
    <w:rsid w:val="00934E6E"/>
    <w:rsid w:val="009373D8"/>
    <w:rsid w:val="00956ED2"/>
    <w:rsid w:val="009877C6"/>
    <w:rsid w:val="009953DE"/>
    <w:rsid w:val="009F0F5E"/>
    <w:rsid w:val="00A2564C"/>
    <w:rsid w:val="00A37686"/>
    <w:rsid w:val="00A6428B"/>
    <w:rsid w:val="00AF5FFB"/>
    <w:rsid w:val="00B4602E"/>
    <w:rsid w:val="00B679FC"/>
    <w:rsid w:val="00BA5387"/>
    <w:rsid w:val="00BB53A6"/>
    <w:rsid w:val="00BC1772"/>
    <w:rsid w:val="00BC4D06"/>
    <w:rsid w:val="00BD5F67"/>
    <w:rsid w:val="00C06D46"/>
    <w:rsid w:val="00C22336"/>
    <w:rsid w:val="00C408F7"/>
    <w:rsid w:val="00C4493D"/>
    <w:rsid w:val="00C5137E"/>
    <w:rsid w:val="00C62171"/>
    <w:rsid w:val="00C75807"/>
    <w:rsid w:val="00C87BF5"/>
    <w:rsid w:val="00C9089A"/>
    <w:rsid w:val="00C96109"/>
    <w:rsid w:val="00CB3B6B"/>
    <w:rsid w:val="00CC67BA"/>
    <w:rsid w:val="00CD015C"/>
    <w:rsid w:val="00CD58B1"/>
    <w:rsid w:val="00CE5634"/>
    <w:rsid w:val="00CF34F2"/>
    <w:rsid w:val="00D02975"/>
    <w:rsid w:val="00D05D66"/>
    <w:rsid w:val="00D22504"/>
    <w:rsid w:val="00D30961"/>
    <w:rsid w:val="00D721AE"/>
    <w:rsid w:val="00D926C2"/>
    <w:rsid w:val="00DF56D6"/>
    <w:rsid w:val="00E136D1"/>
    <w:rsid w:val="00E94A9B"/>
    <w:rsid w:val="00EB2741"/>
    <w:rsid w:val="00EC0E3D"/>
    <w:rsid w:val="00EE73B6"/>
    <w:rsid w:val="00F06086"/>
    <w:rsid w:val="00F20077"/>
    <w:rsid w:val="00F35439"/>
    <w:rsid w:val="00F7517F"/>
    <w:rsid w:val="00FC67F5"/>
    <w:rsid w:val="00FE7F66"/>
    <w:rsid w:val="00FF0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0E689"/>
  <w15:docId w15:val="{25EFF3BD-D4F9-4AED-AA55-7DE25360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F67"/>
    <w:pPr>
      <w:spacing w:after="0" w:line="360" w:lineRule="auto"/>
      <w:ind w:firstLine="1134"/>
      <w:jc w:val="both"/>
    </w:pPr>
    <w:rPr>
      <w:rFonts w:ascii="Arial" w:eastAsia="Times New Roman" w:hAnsi="Arial" w:cs="Times New Roman"/>
      <w:sz w:val="24"/>
      <w:szCs w:val="20"/>
    </w:rPr>
  </w:style>
  <w:style w:type="paragraph" w:styleId="Ttulo1">
    <w:name w:val="heading 1"/>
    <w:basedOn w:val="Normal"/>
    <w:next w:val="Normal"/>
    <w:link w:val="Ttulo1Char"/>
    <w:qFormat/>
    <w:rsid w:val="009373D8"/>
    <w:pPr>
      <w:keepNext/>
      <w:keepLines/>
      <w:spacing w:after="360" w:line="240" w:lineRule="auto"/>
      <w:ind w:left="284" w:hanging="284"/>
      <w:outlineLvl w:val="0"/>
    </w:pPr>
    <w:rPr>
      <w:rFonts w:eastAsiaTheme="majorEastAsia" w:cstheme="majorBidi"/>
      <w:b/>
      <w:bCs/>
      <w:caps/>
      <w:szCs w:val="28"/>
    </w:rPr>
  </w:style>
  <w:style w:type="paragraph" w:styleId="Ttulo2">
    <w:name w:val="heading 2"/>
    <w:basedOn w:val="Normal"/>
    <w:next w:val="Normal"/>
    <w:link w:val="Ttulo2Char"/>
    <w:unhideWhenUsed/>
    <w:qFormat/>
    <w:rsid w:val="00445600"/>
    <w:pPr>
      <w:keepNext/>
      <w:keepLines/>
      <w:spacing w:before="360" w:after="360" w:line="240" w:lineRule="auto"/>
      <w:ind w:left="284" w:hanging="284"/>
      <w:outlineLvl w:val="1"/>
    </w:pPr>
    <w:rPr>
      <w:rFonts w:eastAsiaTheme="majorEastAsia" w:cstheme="majorBidi"/>
      <w:bCs/>
      <w:caps/>
      <w:szCs w:val="26"/>
    </w:rPr>
  </w:style>
  <w:style w:type="paragraph" w:styleId="Ttulo3">
    <w:name w:val="heading 3"/>
    <w:basedOn w:val="Normal"/>
    <w:next w:val="Normal"/>
    <w:link w:val="Ttulo3Char"/>
    <w:unhideWhenUsed/>
    <w:qFormat/>
    <w:rsid w:val="00445600"/>
    <w:pPr>
      <w:keepNext/>
      <w:keepLines/>
      <w:spacing w:before="360" w:after="360" w:line="240" w:lineRule="auto"/>
      <w:ind w:left="284" w:hanging="284"/>
      <w:outlineLvl w:val="2"/>
    </w:pPr>
    <w:rPr>
      <w:rFonts w:eastAsiaTheme="majorEastAsia" w:cstheme="majorBidi"/>
      <w:b/>
      <w:bCs/>
      <w:szCs w:val="22"/>
    </w:rPr>
  </w:style>
  <w:style w:type="paragraph" w:styleId="Ttulo4">
    <w:name w:val="heading 4"/>
    <w:basedOn w:val="Normal"/>
    <w:next w:val="Normal"/>
    <w:link w:val="Ttulo4Char"/>
    <w:unhideWhenUsed/>
    <w:qFormat/>
    <w:rsid w:val="00445600"/>
    <w:pPr>
      <w:keepNext/>
      <w:keepLines/>
      <w:spacing w:before="360" w:after="360" w:line="240" w:lineRule="auto"/>
      <w:ind w:left="284" w:hanging="284"/>
      <w:outlineLvl w:val="3"/>
    </w:pPr>
    <w:rPr>
      <w:rFonts w:eastAsiaTheme="majorEastAsia" w:cstheme="majorBidi"/>
      <w:bCs/>
      <w:i/>
      <w:iCs/>
      <w:szCs w:val="22"/>
    </w:rPr>
  </w:style>
  <w:style w:type="paragraph" w:styleId="Ttulo5">
    <w:name w:val="heading 5"/>
    <w:basedOn w:val="Normal"/>
    <w:next w:val="Normal"/>
    <w:link w:val="Ttulo5Char"/>
    <w:unhideWhenUsed/>
    <w:qFormat/>
    <w:rsid w:val="00445600"/>
    <w:pPr>
      <w:keepNext/>
      <w:keepLines/>
      <w:spacing w:before="360" w:after="360" w:line="240" w:lineRule="auto"/>
      <w:ind w:left="284" w:hanging="284"/>
      <w:outlineLvl w:val="4"/>
    </w:pPr>
    <w:rPr>
      <w:rFonts w:eastAsiaTheme="majorEastAsia" w:cstheme="majorBidi"/>
      <w:szCs w:val="22"/>
    </w:rPr>
  </w:style>
  <w:style w:type="paragraph" w:styleId="Ttulo6">
    <w:name w:val="heading 6"/>
    <w:basedOn w:val="Normal"/>
    <w:next w:val="Normal"/>
    <w:link w:val="Ttulo6Char"/>
    <w:uiPriority w:val="9"/>
    <w:unhideWhenUsed/>
    <w:qFormat/>
    <w:rsid w:val="005D4924"/>
    <w:pPr>
      <w:keepNext/>
      <w:keepLines/>
      <w:spacing w:before="40"/>
      <w:outlineLvl w:val="5"/>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445600"/>
    <w:rPr>
      <w:rFonts w:ascii="Arial" w:eastAsiaTheme="majorEastAsia" w:hAnsi="Arial" w:cstheme="majorBidi"/>
      <w:bCs/>
      <w:caps/>
      <w:sz w:val="24"/>
      <w:szCs w:val="26"/>
    </w:rPr>
  </w:style>
  <w:style w:type="character" w:customStyle="1" w:styleId="Ttulo1Char">
    <w:name w:val="Título 1 Char"/>
    <w:basedOn w:val="Fontepargpadro"/>
    <w:link w:val="Ttulo1"/>
    <w:rsid w:val="009373D8"/>
    <w:rPr>
      <w:rFonts w:ascii="Arial" w:eastAsiaTheme="majorEastAsia" w:hAnsi="Arial" w:cstheme="majorBidi"/>
      <w:b/>
      <w:bCs/>
      <w:caps/>
      <w:sz w:val="24"/>
      <w:szCs w:val="28"/>
    </w:rPr>
  </w:style>
  <w:style w:type="character" w:customStyle="1" w:styleId="Ttulo3Char">
    <w:name w:val="Título 3 Char"/>
    <w:basedOn w:val="Fontepargpadro"/>
    <w:link w:val="Ttulo3"/>
    <w:rsid w:val="00445600"/>
    <w:rPr>
      <w:rFonts w:ascii="Arial" w:eastAsiaTheme="majorEastAsia" w:hAnsi="Arial" w:cstheme="majorBidi"/>
      <w:b/>
      <w:bCs/>
      <w:sz w:val="24"/>
    </w:rPr>
  </w:style>
  <w:style w:type="character" w:customStyle="1" w:styleId="Ttulo4Char">
    <w:name w:val="Título 4 Char"/>
    <w:basedOn w:val="Fontepargpadro"/>
    <w:link w:val="Ttulo4"/>
    <w:rsid w:val="00445600"/>
    <w:rPr>
      <w:rFonts w:ascii="Arial" w:eastAsiaTheme="majorEastAsia" w:hAnsi="Arial" w:cstheme="majorBidi"/>
      <w:bCs/>
      <w:i/>
      <w:iCs/>
      <w:sz w:val="24"/>
    </w:rPr>
  </w:style>
  <w:style w:type="character" w:customStyle="1" w:styleId="Ttulo5Char">
    <w:name w:val="Título 5 Char"/>
    <w:basedOn w:val="Fontepargpadro"/>
    <w:link w:val="Ttulo5"/>
    <w:rsid w:val="00445600"/>
    <w:rPr>
      <w:rFonts w:ascii="Arial" w:eastAsiaTheme="majorEastAsia" w:hAnsi="Arial" w:cstheme="majorBidi"/>
      <w:sz w:val="24"/>
    </w:rPr>
  </w:style>
  <w:style w:type="paragraph" w:styleId="Ttulo">
    <w:name w:val="Title"/>
    <w:basedOn w:val="Normal"/>
    <w:next w:val="Normal"/>
    <w:link w:val="TtuloChar"/>
    <w:qFormat/>
    <w:rsid w:val="00BD5F67"/>
    <w:pPr>
      <w:keepNext/>
      <w:keepLines/>
      <w:spacing w:after="360"/>
      <w:ind w:firstLine="0"/>
      <w:contextualSpacing/>
      <w:jc w:val="center"/>
    </w:pPr>
    <w:rPr>
      <w:rFonts w:eastAsiaTheme="majorEastAsia" w:cstheme="majorBidi"/>
      <w:b/>
      <w:caps/>
      <w:spacing w:val="5"/>
      <w:kern w:val="28"/>
      <w:szCs w:val="52"/>
    </w:rPr>
  </w:style>
  <w:style w:type="character" w:customStyle="1" w:styleId="TtuloChar">
    <w:name w:val="Título Char"/>
    <w:basedOn w:val="Fontepargpadro"/>
    <w:link w:val="Ttulo"/>
    <w:rsid w:val="00BD5F67"/>
    <w:rPr>
      <w:rFonts w:ascii="Arial" w:eastAsiaTheme="majorEastAsia" w:hAnsi="Arial" w:cstheme="majorBidi"/>
      <w:b/>
      <w:caps/>
      <w:spacing w:val="5"/>
      <w:kern w:val="28"/>
      <w:sz w:val="24"/>
      <w:szCs w:val="52"/>
    </w:rPr>
  </w:style>
  <w:style w:type="paragraph" w:styleId="PargrafodaLista">
    <w:name w:val="List Paragraph"/>
    <w:basedOn w:val="Normal"/>
    <w:uiPriority w:val="34"/>
    <w:qFormat/>
    <w:rsid w:val="003429B9"/>
    <w:pPr>
      <w:keepNext/>
      <w:keepLines/>
      <w:ind w:left="720"/>
      <w:contextualSpacing/>
    </w:pPr>
    <w:rPr>
      <w:rFonts w:eastAsiaTheme="minorHAnsi" w:cstheme="minorBidi"/>
      <w:szCs w:val="22"/>
    </w:rPr>
  </w:style>
  <w:style w:type="paragraph" w:styleId="Sumrio1">
    <w:name w:val="toc 1"/>
    <w:basedOn w:val="Normal"/>
    <w:next w:val="Normal"/>
    <w:autoRedefine/>
    <w:uiPriority w:val="39"/>
    <w:unhideWhenUsed/>
    <w:rsid w:val="00FC67F5"/>
    <w:pPr>
      <w:tabs>
        <w:tab w:val="left" w:pos="1680"/>
        <w:tab w:val="right" w:leader="hyphen" w:pos="9061"/>
      </w:tabs>
      <w:spacing w:before="360"/>
      <w:jc w:val="left"/>
      <w:pPrChange w:id="0" w:author="Caio Abud" w:date="2022-10-20T15:42:00Z">
        <w:pPr>
          <w:spacing w:before="360" w:line="360" w:lineRule="auto"/>
          <w:ind w:firstLine="1134"/>
        </w:pPr>
      </w:pPrChange>
    </w:pPr>
    <w:rPr>
      <w:rFonts w:asciiTheme="majorHAnsi" w:hAnsiTheme="majorHAnsi"/>
      <w:b/>
      <w:bCs/>
      <w:caps/>
      <w:szCs w:val="24"/>
      <w:rPrChange w:id="0" w:author="Caio Abud" w:date="2022-10-20T15:42:00Z">
        <w:rPr>
          <w:rFonts w:asciiTheme="majorHAnsi" w:hAnsiTheme="majorHAnsi"/>
          <w:b/>
          <w:bCs/>
          <w:caps/>
          <w:sz w:val="24"/>
          <w:szCs w:val="24"/>
          <w:lang w:val="pt-BR" w:eastAsia="en-US" w:bidi="ar-SA"/>
        </w:rPr>
      </w:rPrChange>
    </w:rPr>
  </w:style>
  <w:style w:type="character" w:styleId="Hyperlink">
    <w:name w:val="Hyperlink"/>
    <w:basedOn w:val="Fontepargpadro"/>
    <w:uiPriority w:val="99"/>
    <w:unhideWhenUsed/>
    <w:rsid w:val="00BD5F67"/>
    <w:rPr>
      <w:color w:val="0000FF" w:themeColor="hyperlink"/>
      <w:u w:val="single"/>
    </w:rPr>
  </w:style>
  <w:style w:type="paragraph" w:styleId="Sumrio2">
    <w:name w:val="toc 2"/>
    <w:basedOn w:val="Normal"/>
    <w:next w:val="Normal"/>
    <w:autoRedefine/>
    <w:uiPriority w:val="39"/>
    <w:unhideWhenUsed/>
    <w:rsid w:val="007A0D11"/>
    <w:pPr>
      <w:spacing w:before="240"/>
      <w:jc w:val="left"/>
    </w:pPr>
    <w:rPr>
      <w:rFonts w:asciiTheme="minorHAnsi" w:hAnsiTheme="minorHAnsi" w:cstheme="minorHAnsi"/>
      <w:b/>
      <w:bCs/>
      <w:sz w:val="20"/>
    </w:rPr>
  </w:style>
  <w:style w:type="paragraph" w:styleId="Sumrio3">
    <w:name w:val="toc 3"/>
    <w:basedOn w:val="Normal"/>
    <w:next w:val="Normal"/>
    <w:autoRedefine/>
    <w:uiPriority w:val="39"/>
    <w:unhideWhenUsed/>
    <w:rsid w:val="004858B4"/>
    <w:pPr>
      <w:ind w:left="240"/>
      <w:jc w:val="left"/>
    </w:pPr>
    <w:rPr>
      <w:rFonts w:asciiTheme="minorHAnsi" w:hAnsiTheme="minorHAnsi" w:cstheme="minorHAnsi"/>
      <w:sz w:val="20"/>
    </w:rPr>
  </w:style>
  <w:style w:type="paragraph" w:styleId="Sumrio4">
    <w:name w:val="toc 4"/>
    <w:basedOn w:val="Normal"/>
    <w:next w:val="Normal"/>
    <w:autoRedefine/>
    <w:uiPriority w:val="39"/>
    <w:unhideWhenUsed/>
    <w:rsid w:val="009373D8"/>
    <w:pPr>
      <w:ind w:left="480"/>
      <w:jc w:val="left"/>
    </w:pPr>
    <w:rPr>
      <w:rFonts w:asciiTheme="minorHAnsi" w:hAnsiTheme="minorHAnsi" w:cstheme="minorHAnsi"/>
      <w:sz w:val="20"/>
    </w:rPr>
  </w:style>
  <w:style w:type="paragraph" w:styleId="Sumrio5">
    <w:name w:val="toc 5"/>
    <w:basedOn w:val="Normal"/>
    <w:next w:val="Normal"/>
    <w:autoRedefine/>
    <w:uiPriority w:val="39"/>
    <w:unhideWhenUsed/>
    <w:rsid w:val="009373D8"/>
    <w:pPr>
      <w:ind w:left="720"/>
      <w:jc w:val="left"/>
    </w:pPr>
    <w:rPr>
      <w:rFonts w:asciiTheme="minorHAnsi" w:hAnsiTheme="minorHAnsi" w:cstheme="minorHAnsi"/>
      <w:sz w:val="20"/>
    </w:rPr>
  </w:style>
  <w:style w:type="paragraph" w:styleId="Cabealho">
    <w:name w:val="header"/>
    <w:basedOn w:val="Normal"/>
    <w:link w:val="CabealhoChar"/>
    <w:uiPriority w:val="99"/>
    <w:unhideWhenUsed/>
    <w:rsid w:val="00BD5F67"/>
    <w:pPr>
      <w:tabs>
        <w:tab w:val="center" w:pos="4252"/>
        <w:tab w:val="right" w:pos="8504"/>
      </w:tabs>
      <w:spacing w:line="240" w:lineRule="auto"/>
    </w:pPr>
  </w:style>
  <w:style w:type="character" w:customStyle="1" w:styleId="CabealhoChar">
    <w:name w:val="Cabeçalho Char"/>
    <w:basedOn w:val="Fontepargpadro"/>
    <w:link w:val="Cabealho"/>
    <w:uiPriority w:val="99"/>
    <w:rsid w:val="00BD5F67"/>
    <w:rPr>
      <w:rFonts w:ascii="Arial" w:eastAsia="Times New Roman" w:hAnsi="Arial" w:cs="Times New Roman"/>
      <w:sz w:val="24"/>
      <w:szCs w:val="20"/>
    </w:rPr>
  </w:style>
  <w:style w:type="paragraph" w:styleId="Rodap">
    <w:name w:val="footer"/>
    <w:basedOn w:val="Normal"/>
    <w:link w:val="RodapChar"/>
    <w:uiPriority w:val="99"/>
    <w:unhideWhenUsed/>
    <w:rsid w:val="00BD5F67"/>
    <w:pPr>
      <w:tabs>
        <w:tab w:val="center" w:pos="4252"/>
        <w:tab w:val="right" w:pos="8504"/>
      </w:tabs>
      <w:spacing w:line="240" w:lineRule="auto"/>
    </w:pPr>
  </w:style>
  <w:style w:type="character" w:customStyle="1" w:styleId="RodapChar">
    <w:name w:val="Rodapé Char"/>
    <w:basedOn w:val="Fontepargpadro"/>
    <w:link w:val="Rodap"/>
    <w:uiPriority w:val="99"/>
    <w:rsid w:val="00BD5F67"/>
    <w:rPr>
      <w:rFonts w:ascii="Arial" w:eastAsia="Times New Roman" w:hAnsi="Arial" w:cs="Times New Roman"/>
      <w:sz w:val="24"/>
      <w:szCs w:val="20"/>
    </w:rPr>
  </w:style>
  <w:style w:type="paragraph" w:styleId="Citao">
    <w:name w:val="Quote"/>
    <w:basedOn w:val="Normal"/>
    <w:next w:val="Normal"/>
    <w:link w:val="CitaoChar"/>
    <w:uiPriority w:val="29"/>
    <w:qFormat/>
    <w:rsid w:val="00BB53A6"/>
    <w:pPr>
      <w:spacing w:line="240" w:lineRule="auto"/>
      <w:ind w:left="2268" w:firstLine="0"/>
    </w:pPr>
    <w:rPr>
      <w:iCs/>
      <w:color w:val="000000" w:themeColor="text1"/>
      <w:sz w:val="20"/>
    </w:rPr>
  </w:style>
  <w:style w:type="character" w:customStyle="1" w:styleId="CitaoChar">
    <w:name w:val="Citação Char"/>
    <w:basedOn w:val="Fontepargpadro"/>
    <w:link w:val="Citao"/>
    <w:uiPriority w:val="29"/>
    <w:rsid w:val="00BB53A6"/>
    <w:rPr>
      <w:rFonts w:ascii="Arial" w:eastAsia="Times New Roman" w:hAnsi="Arial" w:cs="Times New Roman"/>
      <w:iCs/>
      <w:color w:val="000000" w:themeColor="text1"/>
      <w:sz w:val="20"/>
      <w:szCs w:val="20"/>
    </w:rPr>
  </w:style>
  <w:style w:type="paragraph" w:styleId="Textodenotaderodap">
    <w:name w:val="footnote text"/>
    <w:basedOn w:val="Normal"/>
    <w:link w:val="TextodenotaderodapChar"/>
    <w:uiPriority w:val="99"/>
    <w:semiHidden/>
    <w:unhideWhenUsed/>
    <w:rsid w:val="005D5456"/>
    <w:pPr>
      <w:spacing w:line="240" w:lineRule="auto"/>
    </w:pPr>
    <w:rPr>
      <w:sz w:val="20"/>
    </w:rPr>
  </w:style>
  <w:style w:type="character" w:customStyle="1" w:styleId="TextodenotaderodapChar">
    <w:name w:val="Texto de nota de rodapé Char"/>
    <w:basedOn w:val="Fontepargpadro"/>
    <w:link w:val="Textodenotaderodap"/>
    <w:uiPriority w:val="99"/>
    <w:semiHidden/>
    <w:rsid w:val="005D5456"/>
    <w:rPr>
      <w:rFonts w:ascii="Arial" w:eastAsia="Times New Roman" w:hAnsi="Arial" w:cs="Times New Roman"/>
      <w:sz w:val="20"/>
      <w:szCs w:val="20"/>
    </w:rPr>
  </w:style>
  <w:style w:type="character" w:styleId="Refdenotaderodap">
    <w:name w:val="footnote reference"/>
    <w:basedOn w:val="Fontepargpadro"/>
    <w:uiPriority w:val="99"/>
    <w:semiHidden/>
    <w:unhideWhenUsed/>
    <w:rsid w:val="005D5456"/>
    <w:rPr>
      <w:vertAlign w:val="superscript"/>
    </w:rPr>
  </w:style>
  <w:style w:type="paragraph" w:customStyle="1" w:styleId="Citaolongamonografia">
    <w:name w:val="Citação longa_monografia"/>
    <w:basedOn w:val="Corpodetexto3"/>
    <w:autoRedefine/>
    <w:rsid w:val="00BB53A6"/>
    <w:pPr>
      <w:spacing w:after="0" w:line="240" w:lineRule="auto"/>
      <w:ind w:left="2268" w:firstLine="0"/>
    </w:pPr>
    <w:rPr>
      <w:color w:val="000000"/>
      <w:sz w:val="20"/>
      <w:szCs w:val="20"/>
      <w:lang w:eastAsia="pt-BR"/>
    </w:rPr>
  </w:style>
  <w:style w:type="paragraph" w:styleId="Corpodetexto3">
    <w:name w:val="Body Text 3"/>
    <w:basedOn w:val="Normal"/>
    <w:link w:val="Corpodetexto3Char"/>
    <w:uiPriority w:val="99"/>
    <w:semiHidden/>
    <w:unhideWhenUsed/>
    <w:rsid w:val="009877C6"/>
    <w:pPr>
      <w:spacing w:after="120"/>
    </w:pPr>
    <w:rPr>
      <w:sz w:val="16"/>
      <w:szCs w:val="16"/>
    </w:rPr>
  </w:style>
  <w:style w:type="character" w:customStyle="1" w:styleId="Corpodetexto3Char">
    <w:name w:val="Corpo de texto 3 Char"/>
    <w:basedOn w:val="Fontepargpadro"/>
    <w:link w:val="Corpodetexto3"/>
    <w:uiPriority w:val="99"/>
    <w:semiHidden/>
    <w:rsid w:val="009877C6"/>
    <w:rPr>
      <w:rFonts w:ascii="Arial" w:eastAsia="Times New Roman" w:hAnsi="Arial" w:cs="Times New Roman"/>
      <w:sz w:val="16"/>
      <w:szCs w:val="16"/>
    </w:rPr>
  </w:style>
  <w:style w:type="table" w:customStyle="1" w:styleId="TableGrid">
    <w:name w:val="TableGrid"/>
    <w:rsid w:val="007D1407"/>
    <w:pPr>
      <w:spacing w:after="0" w:line="240" w:lineRule="auto"/>
    </w:pPr>
    <w:rPr>
      <w:rFonts w:eastAsiaTheme="minorEastAsia"/>
      <w:lang w:eastAsia="pt-BR"/>
    </w:rPr>
    <w:tblPr>
      <w:tblCellMar>
        <w:top w:w="0" w:type="dxa"/>
        <w:left w:w="0" w:type="dxa"/>
        <w:bottom w:w="0" w:type="dxa"/>
        <w:right w:w="0" w:type="dxa"/>
      </w:tblCellMar>
    </w:tblPr>
  </w:style>
  <w:style w:type="paragraph" w:styleId="Legenda">
    <w:name w:val="caption"/>
    <w:basedOn w:val="Normal"/>
    <w:next w:val="Normal"/>
    <w:uiPriority w:val="35"/>
    <w:unhideWhenUsed/>
    <w:qFormat/>
    <w:rsid w:val="007A0D11"/>
    <w:pPr>
      <w:spacing w:after="200" w:line="240" w:lineRule="auto"/>
    </w:pPr>
    <w:rPr>
      <w:i/>
      <w:iCs/>
      <w:color w:val="1F497D" w:themeColor="text2"/>
      <w:sz w:val="18"/>
      <w:szCs w:val="18"/>
    </w:rPr>
  </w:style>
  <w:style w:type="character" w:styleId="MenoPendente">
    <w:name w:val="Unresolved Mention"/>
    <w:basedOn w:val="Fontepargpadro"/>
    <w:uiPriority w:val="99"/>
    <w:semiHidden/>
    <w:unhideWhenUsed/>
    <w:rsid w:val="007A0D11"/>
    <w:rPr>
      <w:color w:val="605E5C"/>
      <w:shd w:val="clear" w:color="auto" w:fill="E1DFDD"/>
    </w:rPr>
  </w:style>
  <w:style w:type="paragraph" w:styleId="ndicedeilustraes">
    <w:name w:val="table of figures"/>
    <w:basedOn w:val="Normal"/>
    <w:next w:val="Normal"/>
    <w:uiPriority w:val="99"/>
    <w:unhideWhenUsed/>
    <w:rsid w:val="007A0D11"/>
  </w:style>
  <w:style w:type="paragraph" w:styleId="CabealhodoSumrio">
    <w:name w:val="TOC Heading"/>
    <w:basedOn w:val="Ttulo1"/>
    <w:next w:val="Normal"/>
    <w:uiPriority w:val="39"/>
    <w:unhideWhenUsed/>
    <w:qFormat/>
    <w:rsid w:val="007A0D11"/>
    <w:pPr>
      <w:spacing w:before="240" w:after="0" w:line="259" w:lineRule="auto"/>
      <w:ind w:left="0" w:firstLine="0"/>
      <w:jc w:val="left"/>
      <w:outlineLvl w:val="9"/>
    </w:pPr>
    <w:rPr>
      <w:rFonts w:asciiTheme="majorHAnsi" w:hAnsiTheme="majorHAnsi"/>
      <w:b w:val="0"/>
      <w:bCs w:val="0"/>
      <w:caps w:val="0"/>
      <w:color w:val="365F91" w:themeColor="accent1" w:themeShade="BF"/>
      <w:sz w:val="32"/>
      <w:szCs w:val="32"/>
      <w:lang w:eastAsia="pt-BR"/>
    </w:rPr>
  </w:style>
  <w:style w:type="paragraph" w:customStyle="1" w:styleId="Estilo1">
    <w:name w:val="Estilo1"/>
    <w:basedOn w:val="Ttulo1"/>
    <w:link w:val="Estilo1Char"/>
    <w:qFormat/>
    <w:rsid w:val="007A0D11"/>
    <w:pPr>
      <w:ind w:left="0" w:firstLine="0"/>
    </w:pPr>
  </w:style>
  <w:style w:type="paragraph" w:customStyle="1" w:styleId="Estilo2">
    <w:name w:val="Estilo2"/>
    <w:basedOn w:val="Normal"/>
    <w:link w:val="Estilo2Char"/>
    <w:qFormat/>
    <w:rsid w:val="007A0D11"/>
    <w:pPr>
      <w:spacing w:line="240" w:lineRule="auto"/>
      <w:ind w:firstLine="0"/>
      <w:jc w:val="left"/>
    </w:pPr>
  </w:style>
  <w:style w:type="character" w:customStyle="1" w:styleId="Estilo1Char">
    <w:name w:val="Estilo1 Char"/>
    <w:basedOn w:val="Ttulo1Char"/>
    <w:link w:val="Estilo1"/>
    <w:rsid w:val="007A0D11"/>
    <w:rPr>
      <w:rFonts w:ascii="Arial" w:eastAsiaTheme="majorEastAsia" w:hAnsi="Arial" w:cstheme="majorBidi"/>
      <w:b/>
      <w:bCs/>
      <w:caps/>
      <w:sz w:val="24"/>
      <w:szCs w:val="28"/>
    </w:rPr>
  </w:style>
  <w:style w:type="paragraph" w:styleId="Sumrio6">
    <w:name w:val="toc 6"/>
    <w:basedOn w:val="Normal"/>
    <w:next w:val="Normal"/>
    <w:autoRedefine/>
    <w:uiPriority w:val="39"/>
    <w:unhideWhenUsed/>
    <w:rsid w:val="007A0D11"/>
    <w:pPr>
      <w:ind w:left="960"/>
      <w:jc w:val="left"/>
    </w:pPr>
    <w:rPr>
      <w:rFonts w:asciiTheme="minorHAnsi" w:hAnsiTheme="minorHAnsi" w:cstheme="minorHAnsi"/>
      <w:sz w:val="20"/>
    </w:rPr>
  </w:style>
  <w:style w:type="character" w:customStyle="1" w:styleId="Estilo2Char">
    <w:name w:val="Estilo2 Char"/>
    <w:basedOn w:val="Fontepargpadro"/>
    <w:link w:val="Estilo2"/>
    <w:rsid w:val="007A0D11"/>
    <w:rPr>
      <w:rFonts w:ascii="Arial" w:eastAsia="Times New Roman" w:hAnsi="Arial" w:cs="Times New Roman"/>
      <w:sz w:val="24"/>
      <w:szCs w:val="20"/>
    </w:rPr>
  </w:style>
  <w:style w:type="paragraph" w:styleId="Sumrio7">
    <w:name w:val="toc 7"/>
    <w:basedOn w:val="Normal"/>
    <w:next w:val="Normal"/>
    <w:autoRedefine/>
    <w:uiPriority w:val="39"/>
    <w:unhideWhenUsed/>
    <w:rsid w:val="007A0D11"/>
    <w:pPr>
      <w:ind w:left="1200"/>
      <w:jc w:val="left"/>
    </w:pPr>
    <w:rPr>
      <w:rFonts w:asciiTheme="minorHAnsi" w:hAnsiTheme="minorHAnsi" w:cstheme="minorHAnsi"/>
      <w:sz w:val="20"/>
    </w:rPr>
  </w:style>
  <w:style w:type="paragraph" w:styleId="Sumrio8">
    <w:name w:val="toc 8"/>
    <w:basedOn w:val="Normal"/>
    <w:next w:val="Normal"/>
    <w:autoRedefine/>
    <w:uiPriority w:val="39"/>
    <w:unhideWhenUsed/>
    <w:rsid w:val="007A0D11"/>
    <w:pPr>
      <w:ind w:left="1440"/>
      <w:jc w:val="left"/>
    </w:pPr>
    <w:rPr>
      <w:rFonts w:asciiTheme="minorHAnsi" w:hAnsiTheme="minorHAnsi" w:cstheme="minorHAnsi"/>
      <w:sz w:val="20"/>
    </w:rPr>
  </w:style>
  <w:style w:type="paragraph" w:styleId="Sumrio9">
    <w:name w:val="toc 9"/>
    <w:basedOn w:val="Normal"/>
    <w:next w:val="Normal"/>
    <w:autoRedefine/>
    <w:uiPriority w:val="39"/>
    <w:unhideWhenUsed/>
    <w:rsid w:val="007A0D11"/>
    <w:pPr>
      <w:ind w:left="1680"/>
      <w:jc w:val="left"/>
    </w:pPr>
    <w:rPr>
      <w:rFonts w:asciiTheme="minorHAnsi" w:hAnsiTheme="minorHAnsi" w:cstheme="minorHAnsi"/>
      <w:sz w:val="20"/>
    </w:rPr>
  </w:style>
  <w:style w:type="character" w:customStyle="1" w:styleId="Ttulo6Char">
    <w:name w:val="Título 6 Char"/>
    <w:basedOn w:val="Fontepargpadro"/>
    <w:link w:val="Ttulo6"/>
    <w:uiPriority w:val="9"/>
    <w:rsid w:val="005D4924"/>
    <w:rPr>
      <w:rFonts w:asciiTheme="majorHAnsi" w:eastAsiaTheme="majorEastAsia" w:hAnsiTheme="majorHAnsi" w:cstheme="majorBidi"/>
      <w:color w:val="243F60" w:themeColor="accent1" w:themeShade="7F"/>
      <w:sz w:val="24"/>
      <w:szCs w:val="20"/>
    </w:rPr>
  </w:style>
  <w:style w:type="paragraph" w:styleId="Reviso">
    <w:name w:val="Revision"/>
    <w:hidden/>
    <w:uiPriority w:val="99"/>
    <w:semiHidden/>
    <w:rsid w:val="00583246"/>
    <w:pPr>
      <w:spacing w:after="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8E4A1-7A36-4654-AF51-106ADCD29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56</Pages>
  <Words>11509</Words>
  <Characters>62154</Characters>
  <Application>Microsoft Office Word</Application>
  <DocSecurity>0</DocSecurity>
  <Lines>517</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tcaldeira</dc:creator>
  <cp:keywords/>
  <dc:description/>
  <cp:lastModifiedBy>Caio Abud</cp:lastModifiedBy>
  <cp:revision>6</cp:revision>
  <dcterms:created xsi:type="dcterms:W3CDTF">2022-10-19T20:19:00Z</dcterms:created>
  <dcterms:modified xsi:type="dcterms:W3CDTF">2022-10-20T18:43:00Z</dcterms:modified>
</cp:coreProperties>
</file>